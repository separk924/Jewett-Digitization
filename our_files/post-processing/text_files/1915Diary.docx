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38FE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1916</w:t>
      </w:r>
    </w:p>
    <w:p w14:paraId="4E93769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Stanley G. Jewett.</w:t>
      </w:r>
    </w:p>
    <w:p w14:paraId="0A386BA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582 Bidwell Ave.</w:t>
      </w:r>
    </w:p>
    <w:p w14:paraId="31858F8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Portland,</w:t>
      </w:r>
    </w:p>
    <w:p w14:paraId="6BDFDC9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Ore.</w:t>
      </w:r>
    </w:p>
    <w:p w14:paraId="061DC58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F2F828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CAEDDD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WARDEN'S FIELD DIARY</w:t>
      </w:r>
    </w:p>
    <w:p w14:paraId="7B8068E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-----</w:t>
      </w:r>
    </w:p>
    <w:p w14:paraId="0846295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INSTRUCTIONS</w:t>
      </w:r>
    </w:p>
    <w:p w14:paraId="06AB940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-----</w:t>
      </w:r>
    </w:p>
    <w:p w14:paraId="7F5B236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Reports should be written every evening </w:t>
      </w:r>
    </w:p>
    <w:p w14:paraId="6669926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in Daily Report book.Original should be </w:t>
      </w:r>
    </w:p>
    <w:p w14:paraId="7B22B35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mailed every two or three days to the State</w:t>
      </w:r>
    </w:p>
    <w:p w14:paraId="7D45F6D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Game Warden.</w:t>
      </w:r>
    </w:p>
    <w:p w14:paraId="001BED8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Always state </w:t>
      </w:r>
      <w:r w:rsidRPr="00850164">
        <w:rPr>
          <w:rFonts w:ascii="Courier New" w:hAnsi="Courier New" w:cs="Courier New"/>
        </w:rPr>
        <w:t>day and hour of departure</w:t>
      </w:r>
    </w:p>
    <w:p w14:paraId="4A740FE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and arrival; distance traveled and mode of</w:t>
      </w:r>
    </w:p>
    <w:p w14:paraId="61933C8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traveling.</w:t>
      </w:r>
    </w:p>
    <w:p w14:paraId="6885077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Whenever an arrest is made or complaint</w:t>
      </w:r>
    </w:p>
    <w:p w14:paraId="527B471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filed, a blank furnished by this office must be</w:t>
      </w:r>
    </w:p>
    <w:p w14:paraId="5E62999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filled out and sent in immediately.</w:t>
      </w:r>
    </w:p>
    <w:p w14:paraId="07AC039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Whenever a case is completed a full re-</w:t>
      </w:r>
    </w:p>
    <w:p w14:paraId="6D126C6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cord of same</w:t>
      </w:r>
      <w:r w:rsidRPr="00850164">
        <w:rPr>
          <w:rFonts w:ascii="Courier New" w:hAnsi="Courier New" w:cs="Courier New"/>
        </w:rPr>
        <w:t xml:space="preserve"> must be sent to this office on </w:t>
      </w:r>
    </w:p>
    <w:p w14:paraId="76D4ABB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blank furnished for that purpose.</w:t>
      </w:r>
    </w:p>
    <w:p w14:paraId="57CD5E1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Each deputy must keep this office fully</w:t>
      </w:r>
    </w:p>
    <w:p w14:paraId="7C9F1F2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informed of all conditions of game in his ter-</w:t>
      </w:r>
    </w:p>
    <w:p w14:paraId="7F7BC92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ritory, as to the kind of birds and animals,</w:t>
      </w:r>
    </w:p>
    <w:p w14:paraId="4ADFD16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abundance in different seasons, etc.</w:t>
      </w:r>
    </w:p>
    <w:p w14:paraId="077225B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An original voucher,</w:t>
      </w:r>
      <w:r w:rsidRPr="00850164">
        <w:rPr>
          <w:rFonts w:ascii="Courier New" w:hAnsi="Courier New" w:cs="Courier New"/>
        </w:rPr>
        <w:t xml:space="preserve"> with all sub-vouch-</w:t>
      </w:r>
    </w:p>
    <w:p w14:paraId="411E365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ers, must be mailed to the State Game War-</w:t>
      </w:r>
    </w:p>
    <w:p w14:paraId="3F16DB4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den on the first of each month. Original</w:t>
      </w:r>
    </w:p>
    <w:p w14:paraId="6AE622E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vouchers must be sworn to and will be kept</w:t>
      </w:r>
    </w:p>
    <w:p w14:paraId="19D6E7E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on file in the Secretary of State's office.</w:t>
      </w:r>
    </w:p>
    <w:p w14:paraId="648AF12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Wardens must approach sportsmen and</w:t>
      </w:r>
    </w:p>
    <w:p w14:paraId="4152C23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people generally, in a gentl</w:t>
      </w:r>
      <w:r w:rsidRPr="00850164">
        <w:rPr>
          <w:rFonts w:ascii="Courier New" w:hAnsi="Courier New" w:cs="Courier New"/>
        </w:rPr>
        <w:t>emanly spirit.</w:t>
      </w:r>
    </w:p>
    <w:p w14:paraId="1EF13EF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When necessary to examine licenses or inspect</w:t>
      </w:r>
    </w:p>
    <w:p w14:paraId="2808C5F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game bags, the privilege of doing so must</w:t>
      </w:r>
    </w:p>
    <w:p w14:paraId="73A099A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first be asked and not demanded.</w:t>
      </w:r>
    </w:p>
    <w:p w14:paraId="7334A47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Each deputy must keep himself informed</w:t>
      </w:r>
    </w:p>
    <w:p w14:paraId="4595632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concerning different game laws, the names</w:t>
      </w:r>
    </w:p>
    <w:p w14:paraId="0F0ADDB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and habit</w:t>
      </w:r>
      <w:ins w:id="0" w:author="Peter H Wimberger" w:date="2023-02-27T10:47:00Z">
        <w:r w:rsidR="00442AF4">
          <w:rPr>
            <w:rFonts w:ascii="Courier New" w:hAnsi="Courier New" w:cs="Courier New"/>
          </w:rPr>
          <w:t>s</w:t>
        </w:r>
      </w:ins>
      <w:r w:rsidRPr="00850164">
        <w:rPr>
          <w:rFonts w:ascii="Courier New" w:hAnsi="Courier New" w:cs="Courier New"/>
        </w:rPr>
        <w:t xml:space="preserve"> of wild birds and animals.</w:t>
      </w:r>
    </w:p>
    <w:p w14:paraId="2EE86E9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Ev</w:t>
      </w:r>
      <w:r w:rsidRPr="00850164">
        <w:rPr>
          <w:rFonts w:ascii="Courier New" w:hAnsi="Courier New" w:cs="Courier New"/>
        </w:rPr>
        <w:t>ery effort should be made by wardens to</w:t>
      </w:r>
    </w:p>
    <w:p w14:paraId="25E6E6F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explain game laws and interest people in pro-</w:t>
      </w:r>
    </w:p>
    <w:p w14:paraId="2637DC0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tection and perservation of game</w:t>
      </w:r>
    </w:p>
    <w:p w14:paraId="48012F9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STUDY THE GAME LAWS</w:t>
      </w:r>
    </w:p>
    <w:p w14:paraId="708BAA6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914A5C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829A3D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207EED9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1, 1916</w:t>
      </w:r>
    </w:p>
    <w:p w14:paraId="406E3B3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Expenses: postage to </w:t>
      </w:r>
    </w:p>
    <w:p w14:paraId="5FE3442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</w:t>
      </w:r>
      <w:ins w:id="1" w:author="Peter H Wimberger" w:date="2023-02-27T10:49:00Z">
        <w:r w:rsidR="00442AF4">
          <w:rPr>
            <w:rFonts w:ascii="Courier New" w:hAnsi="Courier New" w:cs="Courier New"/>
          </w:rPr>
          <w:t>r</w:t>
        </w:r>
      </w:ins>
      <w:del w:id="2" w:author="Peter H Wimberger" w:date="2023-02-27T10:49:00Z">
        <w:r w:rsidRPr="00850164" w:rsidDel="00442AF4">
          <w:rPr>
            <w:rFonts w:ascii="Courier New" w:hAnsi="Courier New" w:cs="Courier New"/>
          </w:rPr>
          <w:delText>u</w:delText>
        </w:r>
      </w:del>
      <w:r w:rsidRPr="00850164">
        <w:rPr>
          <w:rFonts w:ascii="Courier New" w:hAnsi="Courier New" w:cs="Courier New"/>
        </w:rPr>
        <w:t>s W. Hammond .05</w:t>
      </w:r>
    </w:p>
    <w:p w14:paraId="2CBAD12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Clyde McKay .02</w:t>
      </w:r>
    </w:p>
    <w:p w14:paraId="15F6B37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Dr. Orr. .02</w:t>
      </w:r>
    </w:p>
    <w:p w14:paraId="344F9E1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C. Brown .O</w:t>
      </w:r>
      <w:ins w:id="3" w:author="Peter H Wimberger" w:date="2023-02-27T10:49:00Z">
        <w:r w:rsidR="00442AF4">
          <w:rPr>
            <w:rFonts w:ascii="Courier New" w:hAnsi="Courier New" w:cs="Courier New"/>
          </w:rPr>
          <w:t>.</w:t>
        </w:r>
      </w:ins>
      <w:del w:id="4" w:author="Peter H Wimberger" w:date="2023-02-27T10:49:00Z">
        <w:r w:rsidRPr="00850164" w:rsidDel="00442AF4">
          <w:rPr>
            <w:rFonts w:ascii="Courier New" w:hAnsi="Courier New" w:cs="Courier New"/>
          </w:rPr>
          <w:delText>,</w:delText>
        </w:r>
      </w:del>
      <w:r w:rsidRPr="00850164">
        <w:rPr>
          <w:rFonts w:ascii="Courier New" w:hAnsi="Courier New" w:cs="Courier New"/>
        </w:rPr>
        <w:t xml:space="preserve"> City .0</w:t>
      </w:r>
      <w:r w:rsidRPr="00850164">
        <w:rPr>
          <w:rFonts w:ascii="Courier New" w:hAnsi="Courier New" w:cs="Courier New"/>
        </w:rPr>
        <w:t>2</w:t>
      </w:r>
    </w:p>
    <w:p w14:paraId="6D70CB9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lastRenderedPageBreak/>
        <w:t>car fare    .10</w:t>
      </w:r>
    </w:p>
    <w:p w14:paraId="1B3F6DF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6B6B992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19DEDB3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office 8 to 10 a.m.</w:t>
      </w:r>
    </w:p>
    <w:p w14:paraId="158B838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home 11 </w:t>
      </w:r>
      <w:del w:id="5" w:author="Peter H Wimberger" w:date="2023-02-27T10:50:00Z">
        <w:r w:rsidRPr="00850164" w:rsidDel="00442AF4">
          <w:rPr>
            <w:rFonts w:ascii="Courier New" w:hAnsi="Courier New" w:cs="Courier New"/>
          </w:rPr>
          <w:delText xml:space="preserve">onto </w:delText>
        </w:r>
      </w:del>
      <w:ins w:id="6" w:author="Peter H Wimberger" w:date="2023-02-27T10:50:00Z">
        <w:r w:rsidR="00442AF4">
          <w:rPr>
            <w:rFonts w:ascii="Courier New" w:hAnsi="Courier New" w:cs="Courier New"/>
          </w:rPr>
          <w:t>am</w:t>
        </w:r>
        <w:r w:rsidR="00442AF4" w:rsidRPr="00850164">
          <w:rPr>
            <w:rFonts w:ascii="Courier New" w:hAnsi="Courier New" w:cs="Courier New"/>
          </w:rPr>
          <w:t xml:space="preserve">to </w:t>
        </w:r>
      </w:ins>
      <w:r w:rsidRPr="00850164">
        <w:rPr>
          <w:rFonts w:ascii="Courier New" w:hAnsi="Courier New" w:cs="Courier New"/>
        </w:rPr>
        <w:t>5 p.m.</w:t>
      </w:r>
    </w:p>
    <w:p w14:paraId="24408EC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stuffed. Petrel,</w:t>
      </w:r>
    </w:p>
    <w:p w14:paraId="5BB25AD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loaded, 150 shells.</w:t>
      </w:r>
    </w:p>
    <w:p w14:paraId="6454795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correspondence.</w:t>
      </w:r>
    </w:p>
    <w:p w14:paraId="17C0137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Heavy rain &amp; sleet all </w:t>
      </w:r>
    </w:p>
    <w:p w14:paraId="3EB8792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day.</w:t>
      </w:r>
    </w:p>
    <w:p w14:paraId="460D9A3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2E2659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260D08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272D00D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2 1926</w:t>
      </w:r>
    </w:p>
    <w:p w14:paraId="0485451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07B8642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ca</w:t>
      </w:r>
      <w:ins w:id="7" w:author="Peter H Wimberger" w:date="2023-02-27T10:50:00Z">
        <w:r w:rsidR="00442AF4">
          <w:rPr>
            <w:rFonts w:ascii="Courier New" w:hAnsi="Courier New" w:cs="Courier New"/>
          </w:rPr>
          <w:t>r</w:t>
        </w:r>
      </w:ins>
      <w:del w:id="8" w:author="Peter H Wimberger" w:date="2023-02-27T10:50:00Z">
        <w:r w:rsidRPr="00850164" w:rsidDel="00442AF4">
          <w:rPr>
            <w:rFonts w:ascii="Courier New" w:hAnsi="Courier New" w:cs="Courier New"/>
          </w:rPr>
          <w:delText>n</w:delText>
        </w:r>
      </w:del>
      <w:r w:rsidRPr="00850164">
        <w:rPr>
          <w:rFonts w:ascii="Courier New" w:hAnsi="Courier New" w:cs="Courier New"/>
        </w:rPr>
        <w:t xml:space="preserve"> fare .05</w:t>
      </w:r>
    </w:p>
    <w:p w14:paraId="47E76CC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4461AF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085406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At Reed College in</w:t>
      </w:r>
    </w:p>
    <w:p w14:paraId="7305BFD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morning. cataloguing a</w:t>
      </w:r>
      <w:r w:rsidRPr="00850164">
        <w:rPr>
          <w:rFonts w:ascii="Courier New" w:hAnsi="Courier New" w:cs="Courier New"/>
        </w:rPr>
        <w:t>nd</w:t>
      </w:r>
    </w:p>
    <w:p w14:paraId="3E9D429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unpacked </w:t>
      </w:r>
      <w:del w:id="9" w:author="Peter H Wimberger" w:date="2023-02-27T10:51:00Z">
        <w:r w:rsidRPr="00850164" w:rsidDel="00442AF4">
          <w:rPr>
            <w:rFonts w:ascii="Courier New" w:hAnsi="Courier New" w:cs="Courier New"/>
          </w:rPr>
          <w:delText xml:space="preserve">Walkins </w:delText>
        </w:r>
      </w:del>
      <w:ins w:id="10" w:author="Peter H Wimberger" w:date="2023-02-27T10:51:00Z">
        <w:r w:rsidR="00442AF4" w:rsidRPr="00850164">
          <w:rPr>
            <w:rFonts w:ascii="Courier New" w:hAnsi="Courier New" w:cs="Courier New"/>
          </w:rPr>
          <w:t>Walk</w:t>
        </w:r>
        <w:r w:rsidR="00442AF4">
          <w:rPr>
            <w:rFonts w:ascii="Courier New" w:hAnsi="Courier New" w:cs="Courier New"/>
          </w:rPr>
          <w:t>er</w:t>
        </w:r>
        <w:r w:rsidR="00442AF4" w:rsidRPr="00850164">
          <w:rPr>
            <w:rFonts w:ascii="Courier New" w:hAnsi="Courier New" w:cs="Courier New"/>
          </w:rPr>
          <w:t xml:space="preserve">s </w:t>
        </w:r>
      </w:ins>
      <w:del w:id="11" w:author="Peter H Wimberger" w:date="2023-02-27T10:51:00Z">
        <w:r w:rsidRPr="00850164" w:rsidDel="00442AF4">
          <w:rPr>
            <w:rFonts w:ascii="Courier New" w:hAnsi="Courier New" w:cs="Courier New"/>
          </w:rPr>
          <w:delText>manual</w:delText>
        </w:r>
      </w:del>
      <w:ins w:id="12" w:author="Peter H Wimberger" w:date="2023-02-27T10:51:00Z">
        <w:r w:rsidR="00442AF4" w:rsidRPr="00850164">
          <w:rPr>
            <w:rFonts w:ascii="Courier New" w:hAnsi="Courier New" w:cs="Courier New"/>
          </w:rPr>
          <w:t>ma</w:t>
        </w:r>
        <w:r w:rsidR="00442AF4">
          <w:rPr>
            <w:rFonts w:ascii="Courier New" w:hAnsi="Courier New" w:cs="Courier New"/>
          </w:rPr>
          <w:t>mm</w:t>
        </w:r>
        <w:r w:rsidR="00442AF4" w:rsidRPr="00850164">
          <w:rPr>
            <w:rFonts w:ascii="Courier New" w:hAnsi="Courier New" w:cs="Courier New"/>
          </w:rPr>
          <w:t>al</w:t>
        </w:r>
      </w:ins>
    </w:p>
    <w:p w14:paraId="3210909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collection.</w:t>
      </w:r>
    </w:p>
    <w:p w14:paraId="4086F23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Worked on </w:t>
      </w:r>
      <w:del w:id="13" w:author="Peter H Wimberger" w:date="2023-02-27T10:51:00Z">
        <w:r w:rsidRPr="00850164" w:rsidDel="00442AF4">
          <w:rPr>
            <w:rFonts w:ascii="Courier New" w:hAnsi="Courier New" w:cs="Courier New"/>
          </w:rPr>
          <w:delText xml:space="preserve">cond </w:delText>
        </w:r>
      </w:del>
      <w:ins w:id="14" w:author="Peter H Wimberger" w:date="2023-02-27T10:51:00Z">
        <w:r w:rsidR="00442AF4" w:rsidRPr="00850164">
          <w:rPr>
            <w:rFonts w:ascii="Courier New" w:hAnsi="Courier New" w:cs="Courier New"/>
          </w:rPr>
          <w:t>c</w:t>
        </w:r>
        <w:r w:rsidR="00442AF4">
          <w:rPr>
            <w:rFonts w:ascii="Courier New" w:hAnsi="Courier New" w:cs="Courier New"/>
          </w:rPr>
          <w:t>ar</w:t>
        </w:r>
        <w:r w:rsidR="00442AF4" w:rsidRPr="00850164">
          <w:rPr>
            <w:rFonts w:ascii="Courier New" w:hAnsi="Courier New" w:cs="Courier New"/>
          </w:rPr>
          <w:t xml:space="preserve">d </w:t>
        </w:r>
      </w:ins>
      <w:r w:rsidRPr="00850164">
        <w:rPr>
          <w:rFonts w:ascii="Courier New" w:hAnsi="Courier New" w:cs="Courier New"/>
        </w:rPr>
        <w:t>catalogue</w:t>
      </w:r>
    </w:p>
    <w:p w14:paraId="140775F6" w14:textId="77777777" w:rsidR="00000000" w:rsidRPr="00850164" w:rsidRDefault="00442AF4" w:rsidP="00850164">
      <w:pPr>
        <w:pStyle w:val="PlainText"/>
        <w:rPr>
          <w:rFonts w:ascii="Courier New" w:hAnsi="Courier New" w:cs="Courier New"/>
        </w:rPr>
      </w:pPr>
      <w:ins w:id="15" w:author="Peter H Wimberger" w:date="2023-02-27T10:51:00Z">
        <w:r>
          <w:rPr>
            <w:rFonts w:ascii="Courier New" w:hAnsi="Courier New" w:cs="Courier New"/>
          </w:rPr>
          <w:t>i</w:t>
        </w:r>
      </w:ins>
      <w:del w:id="16" w:author="Peter H Wimberger" w:date="2023-02-27T10:51:00Z">
        <w:r w:rsidR="00A057B2" w:rsidRPr="00850164" w:rsidDel="00442AF4">
          <w:rPr>
            <w:rFonts w:ascii="Courier New" w:hAnsi="Courier New" w:cs="Courier New"/>
          </w:rPr>
          <w:delText>o</w:delText>
        </w:r>
      </w:del>
      <w:r w:rsidR="00A057B2" w:rsidRPr="00850164">
        <w:rPr>
          <w:rFonts w:ascii="Courier New" w:hAnsi="Courier New" w:cs="Courier New"/>
        </w:rPr>
        <w:t>n afternoon.</w:t>
      </w:r>
    </w:p>
    <w:p w14:paraId="7D451E8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FB0274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3DFEF1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40E326F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Feby. 3, 1916</w:t>
      </w:r>
    </w:p>
    <w:p w14:paraId="655A5F4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5706955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329CF7D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4ADBB70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Horsfall and I fed </w:t>
      </w:r>
    </w:p>
    <w:p w14:paraId="6A09B14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pheasants in </w:t>
      </w:r>
      <w:ins w:id="17" w:author="Peter H Wimberger" w:date="2023-02-27T10:52:00Z">
        <w:r w:rsidR="00442AF4">
          <w:rPr>
            <w:rFonts w:ascii="Courier New" w:hAnsi="Courier New" w:cs="Courier New"/>
          </w:rPr>
          <w:t>E</w:t>
        </w:r>
      </w:ins>
      <w:del w:id="18" w:author="Peter H Wimberger" w:date="2023-02-27T10:52:00Z">
        <w:r w:rsidRPr="00850164" w:rsidDel="00442AF4">
          <w:rPr>
            <w:rFonts w:ascii="Courier New" w:hAnsi="Courier New" w:cs="Courier New"/>
          </w:rPr>
          <w:delText>C</w:delText>
        </w:r>
      </w:del>
      <w:r w:rsidRPr="00850164">
        <w:rPr>
          <w:rFonts w:ascii="Courier New" w:hAnsi="Courier New" w:cs="Courier New"/>
        </w:rPr>
        <w:t>astmorland,</w:t>
      </w:r>
    </w:p>
    <w:p w14:paraId="10E1F46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Westmorland and Oaks</w:t>
      </w:r>
    </w:p>
    <w:p w14:paraId="476A4C4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slough all day,</w:t>
      </w:r>
    </w:p>
    <w:p w14:paraId="53FCAAA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found dead Goldfinch</w:t>
      </w:r>
    </w:p>
    <w:p w14:paraId="1F2C0D0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on Oaks </w:t>
      </w:r>
      <w:ins w:id="19" w:author="Peter H Wimberger" w:date="2023-02-27T10:52:00Z">
        <w:r w:rsidR="00442AF4">
          <w:rPr>
            <w:rFonts w:ascii="Courier New" w:hAnsi="Courier New" w:cs="Courier New"/>
          </w:rPr>
          <w:t>S</w:t>
        </w:r>
      </w:ins>
      <w:del w:id="20" w:author="Peter H Wimberger" w:date="2023-02-27T10:52:00Z">
        <w:r w:rsidRPr="00850164" w:rsidDel="00442AF4">
          <w:rPr>
            <w:rFonts w:ascii="Courier New" w:hAnsi="Courier New" w:cs="Courier New"/>
          </w:rPr>
          <w:delText>s</w:delText>
        </w:r>
      </w:del>
      <w:r w:rsidRPr="00850164">
        <w:rPr>
          <w:rFonts w:ascii="Courier New" w:hAnsi="Courier New" w:cs="Courier New"/>
        </w:rPr>
        <w:t>lough and</w:t>
      </w:r>
    </w:p>
    <w:p w14:paraId="77FDAEF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stuf</w:t>
      </w:r>
      <w:r w:rsidRPr="00850164">
        <w:rPr>
          <w:rFonts w:ascii="Courier New" w:hAnsi="Courier New" w:cs="Courier New"/>
        </w:rPr>
        <w:t>fed it in afternoon.</w:t>
      </w:r>
    </w:p>
    <w:p w14:paraId="5A2F4F7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saw. 1 </w:t>
      </w:r>
      <w:del w:id="21" w:author="Peter H Wimberger" w:date="2023-02-27T10:52:00Z">
        <w:r w:rsidRPr="00850164" w:rsidDel="00442AF4">
          <w:rPr>
            <w:rFonts w:ascii="Courier New" w:hAnsi="Courier New" w:cs="Courier New"/>
          </w:rPr>
          <w:delText xml:space="preserve">Dark </w:delText>
        </w:r>
      </w:del>
      <w:commentRangeStart w:id="22"/>
      <w:ins w:id="23" w:author="Peter H Wimberger" w:date="2023-02-27T10:52:00Z">
        <w:r w:rsidR="00442AF4" w:rsidRPr="00850164">
          <w:rPr>
            <w:rFonts w:ascii="Courier New" w:hAnsi="Courier New" w:cs="Courier New"/>
          </w:rPr>
          <w:t>D</w:t>
        </w:r>
        <w:r w:rsidR="00442AF4">
          <w:rPr>
            <w:rFonts w:ascii="Courier New" w:hAnsi="Courier New" w:cs="Courier New"/>
          </w:rPr>
          <w:t>uc</w:t>
        </w:r>
        <w:r w:rsidR="00442AF4" w:rsidRPr="00850164">
          <w:rPr>
            <w:rFonts w:ascii="Courier New" w:hAnsi="Courier New" w:cs="Courier New"/>
          </w:rPr>
          <w:t xml:space="preserve">k </w:t>
        </w:r>
      </w:ins>
      <w:r w:rsidRPr="00850164">
        <w:rPr>
          <w:rFonts w:ascii="Courier New" w:hAnsi="Courier New" w:cs="Courier New"/>
        </w:rPr>
        <w:t xml:space="preserve">Hawk </w:t>
      </w:r>
      <w:commentRangeEnd w:id="22"/>
      <w:r w:rsidR="00442AF4">
        <w:rPr>
          <w:rStyle w:val="CommentReference"/>
          <w:rFonts w:asciiTheme="minorHAnsi" w:hAnsiTheme="minorHAnsi"/>
        </w:rPr>
        <w:commentReference w:id="22"/>
      </w:r>
      <w:r w:rsidRPr="00850164">
        <w:rPr>
          <w:rFonts w:ascii="Courier New" w:hAnsi="Courier New" w:cs="Courier New"/>
        </w:rPr>
        <w:t>- slough</w:t>
      </w:r>
    </w:p>
    <w:p w14:paraId="6408788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6 </w:t>
      </w:r>
      <w:ins w:id="24" w:author="Peter H Wimberger" w:date="2023-02-27T10:53:00Z">
        <w:r w:rsidR="00442AF4">
          <w:rPr>
            <w:rFonts w:ascii="Courier New" w:hAnsi="Courier New" w:cs="Courier New"/>
          </w:rPr>
          <w:t>S</w:t>
        </w:r>
      </w:ins>
      <w:del w:id="25" w:author="Peter H Wimberger" w:date="2023-02-27T10:53:00Z">
        <w:r w:rsidRPr="00850164" w:rsidDel="00442AF4">
          <w:rPr>
            <w:rFonts w:ascii="Courier New" w:hAnsi="Courier New" w:cs="Courier New"/>
          </w:rPr>
          <w:delText>s</w:delText>
        </w:r>
      </w:del>
      <w:r w:rsidRPr="00850164">
        <w:rPr>
          <w:rFonts w:ascii="Courier New" w:hAnsi="Courier New" w:cs="Courier New"/>
        </w:rPr>
        <w:t>treaked Horned Larks</w:t>
      </w:r>
    </w:p>
    <w:p w14:paraId="3405776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1 </w:t>
      </w:r>
      <w:del w:id="26" w:author="Peter H Wimberger" w:date="2023-02-27T10:53:00Z">
        <w:r w:rsidRPr="00850164" w:rsidDel="00442AF4">
          <w:rPr>
            <w:rFonts w:ascii="Courier New" w:hAnsi="Courier New" w:cs="Courier New"/>
          </w:rPr>
          <w:delText>?</w:delText>
        </w:r>
        <w:r w:rsidRPr="00850164" w:rsidDel="00442AF4">
          <w:rPr>
            <w:rFonts w:ascii="Courier New" w:hAnsi="Courier New" w:cs="Courier New"/>
          </w:rPr>
          <w:delText>e</w:delText>
        </w:r>
      </w:del>
      <w:ins w:id="27" w:author="Peter H Wimberger" w:date="2023-02-27T10:53:00Z">
        <w:r w:rsidR="00442AF4">
          <w:rPr>
            <w:rFonts w:ascii="Courier New" w:hAnsi="Courier New" w:cs="Courier New"/>
          </w:rPr>
          <w:t>E</w:t>
        </w:r>
      </w:ins>
      <w:r w:rsidRPr="00850164">
        <w:rPr>
          <w:rFonts w:ascii="Courier New" w:hAnsi="Courier New" w:cs="Courier New"/>
        </w:rPr>
        <w:t xml:space="preserve">vening </w:t>
      </w:r>
      <w:del w:id="28" w:author="Peter H Wimberger" w:date="2023-02-27T10:53:00Z">
        <w:r w:rsidRPr="00850164" w:rsidDel="00442AF4">
          <w:rPr>
            <w:rFonts w:ascii="Courier New" w:hAnsi="Courier New" w:cs="Courier New"/>
          </w:rPr>
          <w:delText>Gessbeak</w:delText>
        </w:r>
      </w:del>
      <w:ins w:id="29" w:author="Peter H Wimberger" w:date="2023-02-27T10:53:00Z">
        <w:r w:rsidR="00442AF4" w:rsidRPr="00850164">
          <w:rPr>
            <w:rFonts w:ascii="Courier New" w:hAnsi="Courier New" w:cs="Courier New"/>
          </w:rPr>
          <w:t>G</w:t>
        </w:r>
        <w:r w:rsidR="00442AF4">
          <w:rPr>
            <w:rFonts w:ascii="Courier New" w:hAnsi="Courier New" w:cs="Courier New"/>
          </w:rPr>
          <w:t>ro</w:t>
        </w:r>
        <w:r w:rsidR="00442AF4" w:rsidRPr="00850164">
          <w:rPr>
            <w:rFonts w:ascii="Courier New" w:hAnsi="Courier New" w:cs="Courier New"/>
          </w:rPr>
          <w:t>sbeak</w:t>
        </w:r>
      </w:ins>
      <w:r w:rsidRPr="00850164">
        <w:rPr>
          <w:rFonts w:ascii="Courier New" w:hAnsi="Courier New" w:cs="Courier New"/>
        </w:rPr>
        <w:t>.</w:t>
      </w:r>
    </w:p>
    <w:p w14:paraId="50C2EE3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Fox S</w:t>
      </w:r>
      <w:r w:rsidRPr="00850164">
        <w:rPr>
          <w:rFonts w:ascii="Courier New" w:hAnsi="Courier New" w:cs="Courier New"/>
        </w:rPr>
        <w:t>parrows</w:t>
      </w:r>
    </w:p>
    <w:p w14:paraId="613932C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A5E001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3365F9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47FE6A5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4. 1916</w:t>
      </w:r>
    </w:p>
    <w:p w14:paraId="06426BD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3D2EED1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4C4A861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206E80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loaded 150 aux. shells</w:t>
      </w:r>
    </w:p>
    <w:p w14:paraId="3E018122" w14:textId="77777777" w:rsidR="00000000" w:rsidRPr="00850164" w:rsidRDefault="00442AF4" w:rsidP="00850164">
      <w:pPr>
        <w:pStyle w:val="PlainText"/>
        <w:rPr>
          <w:rFonts w:ascii="Courier New" w:hAnsi="Courier New" w:cs="Courier New"/>
        </w:rPr>
      </w:pPr>
      <w:ins w:id="30" w:author="Peter H Wimberger" w:date="2023-02-27T10:54:00Z">
        <w:r>
          <w:rPr>
            <w:rFonts w:ascii="Courier New" w:hAnsi="Courier New" w:cs="Courier New"/>
          </w:rPr>
          <w:t>S</w:t>
        </w:r>
      </w:ins>
      <w:del w:id="31" w:author="Peter H Wimberger" w:date="2023-02-27T10:54:00Z">
        <w:r w:rsidR="00A057B2" w:rsidRPr="00850164" w:rsidDel="00442AF4">
          <w:rPr>
            <w:rFonts w:ascii="Courier New" w:hAnsi="Courier New" w:cs="Courier New"/>
          </w:rPr>
          <w:delText>s</w:delText>
        </w:r>
      </w:del>
      <w:r w:rsidR="00A057B2" w:rsidRPr="00850164">
        <w:rPr>
          <w:rFonts w:ascii="Courier New" w:hAnsi="Courier New" w:cs="Courier New"/>
        </w:rPr>
        <w:t>tr</w:t>
      </w:r>
      <w:ins w:id="32" w:author="Peter H Wimberger" w:date="2023-02-27T10:54:00Z">
        <w:r>
          <w:rPr>
            <w:rFonts w:ascii="Courier New" w:hAnsi="Courier New" w:cs="Courier New"/>
          </w:rPr>
          <w:t>u</w:t>
        </w:r>
      </w:ins>
      <w:del w:id="33" w:author="Peter H Wimberger" w:date="2023-02-27T10:54:00Z">
        <w:r w:rsidR="00A057B2" w:rsidRPr="00850164" w:rsidDel="00442AF4">
          <w:rPr>
            <w:rFonts w:ascii="Courier New" w:hAnsi="Courier New" w:cs="Courier New"/>
          </w:rPr>
          <w:delText>o</w:delText>
        </w:r>
      </w:del>
      <w:r w:rsidR="00A057B2" w:rsidRPr="00850164">
        <w:rPr>
          <w:rFonts w:ascii="Courier New" w:hAnsi="Courier New" w:cs="Courier New"/>
        </w:rPr>
        <w:t>ng tags and lahels</w:t>
      </w:r>
    </w:p>
    <w:p w14:paraId="5AC3CE9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for field use.</w:t>
      </w:r>
    </w:p>
    <w:p w14:paraId="24D95D8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1E5183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CDF0DF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lastRenderedPageBreak/>
        <w:t>FIELD DIARY</w:t>
      </w:r>
    </w:p>
    <w:p w14:paraId="642671B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Feby, 5. 1916</w:t>
      </w:r>
    </w:p>
    <w:p w14:paraId="31E6AA1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791912C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</w:t>
      </w:r>
      <w:r w:rsidRPr="00850164">
        <w:rPr>
          <w:rFonts w:ascii="Courier New" w:hAnsi="Courier New" w:cs="Courier New"/>
        </w:rPr>
        <w:t>tal</w:t>
      </w:r>
    </w:p>
    <w:p w14:paraId="51F2E40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E233BD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College in morning</w:t>
      </w:r>
      <w:ins w:id="34" w:author="Peter H Wimberger" w:date="2023-02-27T10:54:00Z">
        <w:r w:rsidR="00442AF4">
          <w:rPr>
            <w:rFonts w:ascii="Courier New" w:hAnsi="Courier New" w:cs="Courier New"/>
          </w:rPr>
          <w:t>.</w:t>
        </w:r>
      </w:ins>
      <w:del w:id="35" w:author="Peter H Wimberger" w:date="2023-02-27T10:54:00Z">
        <w:r w:rsidRPr="00850164" w:rsidDel="00442AF4">
          <w:rPr>
            <w:rFonts w:ascii="Courier New" w:hAnsi="Courier New" w:cs="Courier New"/>
          </w:rPr>
          <w:delText>,</w:delText>
        </w:r>
      </w:del>
    </w:p>
    <w:p w14:paraId="58BC33C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fed pheasants in</w:t>
      </w:r>
    </w:p>
    <w:p w14:paraId="471C010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Westmorland.</w:t>
      </w:r>
    </w:p>
    <w:p w14:paraId="18608DA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Baldpate - </w:t>
      </w:r>
      <w:del w:id="36" w:author="Peter H Wimberger" w:date="2023-02-27T10:55:00Z">
        <w:r w:rsidRPr="00850164" w:rsidDel="00442AF4">
          <w:rPr>
            <w:rFonts w:ascii="Courier New" w:hAnsi="Courier New" w:cs="Courier New"/>
          </w:rPr>
          <w:delText>saw</w:delText>
        </w:r>
      </w:del>
      <w:ins w:id="37" w:author="Peter H Wimberger" w:date="2023-02-27T10:55:00Z">
        <w:r w:rsidR="00442AF4" w:rsidRPr="00850164">
          <w:rPr>
            <w:rFonts w:ascii="Courier New" w:hAnsi="Courier New" w:cs="Courier New"/>
          </w:rPr>
          <w:t>s</w:t>
        </w:r>
        <w:r w:rsidR="00442AF4">
          <w:rPr>
            <w:rFonts w:ascii="Courier New" w:hAnsi="Courier New" w:cs="Courier New"/>
          </w:rPr>
          <w:t>ev</w:t>
        </w:r>
      </w:ins>
      <w:r w:rsidRPr="00850164">
        <w:rPr>
          <w:rFonts w:ascii="Courier New" w:hAnsi="Courier New" w:cs="Courier New"/>
        </w:rPr>
        <w:t xml:space="preserve">. on lake </w:t>
      </w:r>
    </w:p>
    <w:p w14:paraId="4B26781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at College</w:t>
      </w:r>
    </w:p>
    <w:p w14:paraId="1DDAB87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Bufflehe</w:t>
      </w:r>
      <w:ins w:id="38" w:author="Peter H Wimberger" w:date="2023-02-27T10:55:00Z">
        <w:r w:rsidR="00442AF4">
          <w:rPr>
            <w:rFonts w:ascii="Courier New" w:hAnsi="Courier New" w:cs="Courier New"/>
          </w:rPr>
          <w:t>a</w:t>
        </w:r>
      </w:ins>
      <w:del w:id="39" w:author="Peter H Wimberger" w:date="2023-02-27T10:55:00Z">
        <w:r w:rsidRPr="00850164" w:rsidDel="00442AF4">
          <w:rPr>
            <w:rFonts w:ascii="Courier New" w:hAnsi="Courier New" w:cs="Courier New"/>
          </w:rPr>
          <w:delText>r</w:delText>
        </w:r>
      </w:del>
      <w:r w:rsidRPr="00850164">
        <w:rPr>
          <w:rFonts w:ascii="Courier New" w:hAnsi="Courier New" w:cs="Courier New"/>
        </w:rPr>
        <w:t>d.</w:t>
      </w:r>
    </w:p>
    <w:p w14:paraId="6AE3957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40" w:author="Peter H Wimberger" w:date="2023-02-27T10:55:00Z">
        <w:r w:rsidRPr="00850164" w:rsidDel="00442AF4">
          <w:rPr>
            <w:rFonts w:ascii="Courier New" w:hAnsi="Courier New" w:cs="Courier New"/>
          </w:rPr>
          <w:delText>???</w:delText>
        </w:r>
      </w:del>
      <w:ins w:id="41" w:author="Peter H Wimberger" w:date="2023-02-27T10:55:00Z">
        <w:r w:rsidR="00442AF4">
          <w:rPr>
            <w:rFonts w:ascii="Courier New" w:hAnsi="Courier New" w:cs="Courier New"/>
          </w:rPr>
          <w:t>Scaup</w:t>
        </w:r>
      </w:ins>
    </w:p>
    <w:p w14:paraId="37E9766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42" w:author="Peter H Wimberger" w:date="2023-02-27T10:55:00Z">
        <w:r w:rsidRPr="00850164" w:rsidDel="00442AF4">
          <w:rPr>
            <w:rFonts w:ascii="Courier New" w:hAnsi="Courier New" w:cs="Courier New"/>
          </w:rPr>
          <w:delText>???</w:delText>
        </w:r>
      </w:del>
      <w:ins w:id="43" w:author="Peter H Wimberger" w:date="2023-02-27T10:55:00Z">
        <w:r w:rsidR="00442AF4">
          <w:rPr>
            <w:rFonts w:ascii="Courier New" w:hAnsi="Courier New" w:cs="Courier New"/>
          </w:rPr>
          <w:t>Gadwall</w:t>
        </w:r>
      </w:ins>
    </w:p>
    <w:p w14:paraId="126F4F2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44" w:author="Peter H Wimberger" w:date="2023-02-27T10:55:00Z">
        <w:r w:rsidRPr="00850164" w:rsidDel="00442AF4">
          <w:rPr>
            <w:rFonts w:ascii="Courier New" w:hAnsi="Courier New" w:cs="Courier New"/>
          </w:rPr>
          <w:delText>???</w:delText>
        </w:r>
      </w:del>
      <w:ins w:id="45" w:author="Peter H Wimberger" w:date="2023-02-27T10:55:00Z">
        <w:r w:rsidR="00442AF4">
          <w:rPr>
            <w:rFonts w:ascii="Courier New" w:hAnsi="Courier New" w:cs="Courier New"/>
          </w:rPr>
          <w:t>Wilson’s Snipe</w:t>
        </w:r>
      </w:ins>
    </w:p>
    <w:p w14:paraId="533CD5A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46" w:author="Peter H Wimberger" w:date="2023-02-27T10:55:00Z">
        <w:r w:rsidRPr="00850164" w:rsidDel="00442AF4">
          <w:rPr>
            <w:rFonts w:ascii="Courier New" w:hAnsi="Courier New" w:cs="Courier New"/>
          </w:rPr>
          <w:delText>???</w:delText>
        </w:r>
      </w:del>
      <w:ins w:id="47" w:author="Peter H Wimberger" w:date="2023-02-27T10:55:00Z">
        <w:r w:rsidR="00442AF4">
          <w:rPr>
            <w:rFonts w:ascii="Courier New" w:hAnsi="Courier New" w:cs="Courier New"/>
          </w:rPr>
          <w:t>Killdeer</w:t>
        </w:r>
      </w:ins>
    </w:p>
    <w:p w14:paraId="5FDC2D0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Blue Heron _</w:t>
      </w:r>
    </w:p>
    <w:p w14:paraId="1CB8071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AF5A56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CD706E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0031C03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6, 1916</w:t>
      </w:r>
    </w:p>
    <w:p w14:paraId="0FA8AD9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551853F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215B333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42C7846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Sunday at home</w:t>
      </w:r>
    </w:p>
    <w:p w14:paraId="7B2FB76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09B4BD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0B9997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3B41A87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Feby, 7, 1916</w:t>
      </w:r>
    </w:p>
    <w:p w14:paraId="60E90AE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67548E7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car fare .10</w:t>
      </w:r>
    </w:p>
    <w:p w14:paraId="31EB6FA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</w:t>
      </w:r>
      <w:r w:rsidRPr="00850164">
        <w:rPr>
          <w:rFonts w:ascii="Courier New" w:hAnsi="Courier New" w:cs="Courier New"/>
        </w:rPr>
        <w:t>tal</w:t>
      </w:r>
    </w:p>
    <w:p w14:paraId="302771D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7447684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Reed College in morning</w:t>
      </w:r>
    </w:p>
    <w:p w14:paraId="72791CF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Office in afternoon</w:t>
      </w:r>
    </w:p>
    <w:p w14:paraId="2B5975E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ordered</w:t>
      </w:r>
      <w:del w:id="48" w:author="Peter H Wimberger" w:date="2023-02-27T10:56:00Z">
        <w:r w:rsidRPr="00850164" w:rsidDel="00442AF4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 xml:space="preserve"> shot.</w:t>
      </w:r>
    </w:p>
    <w:p w14:paraId="220D7CC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aux. shells</w:t>
      </w:r>
    </w:p>
    <w:p w14:paraId="7A78D84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12 ga shells</w:t>
      </w:r>
    </w:p>
    <w:p w14:paraId="090DEA8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3 in 1 oil.</w:t>
      </w:r>
    </w:p>
    <w:p w14:paraId="75EBACB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D4EAB1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E07A3C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0623935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8, 1916</w:t>
      </w:r>
    </w:p>
    <w:p w14:paraId="1DD930E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3036BB4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3EBB821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3A796F8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Stuffed Barn Owl.</w:t>
      </w:r>
    </w:p>
    <w:p w14:paraId="5FB8BEC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At College from</w:t>
      </w:r>
    </w:p>
    <w:p w14:paraId="4D7C84C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9 a.m. to 5 p.m.</w:t>
      </w:r>
    </w:p>
    <w:p w14:paraId="3CFDC87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F013E3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DBCF03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745944C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9, 1916</w:t>
      </w:r>
    </w:p>
    <w:p w14:paraId="1FB0605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4C6D69C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C801EF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lastRenderedPageBreak/>
        <w:t>Diary</w:t>
      </w:r>
      <w:r w:rsidRPr="00850164">
        <w:rPr>
          <w:rFonts w:ascii="Courier New" w:hAnsi="Courier New" w:cs="Courier New"/>
        </w:rPr>
        <w:t>:</w:t>
      </w:r>
    </w:p>
    <w:p w14:paraId="7A3170A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College </w:t>
      </w:r>
      <w:del w:id="49" w:author="Peter H Wimberger" w:date="2023-02-27T10:57:00Z">
        <w:r w:rsidRPr="00850164" w:rsidDel="00442AF4">
          <w:rPr>
            <w:rFonts w:ascii="Courier New" w:hAnsi="Courier New" w:cs="Courier New"/>
          </w:rPr>
          <w:delText xml:space="preserve">all </w:delText>
        </w:r>
      </w:del>
      <w:ins w:id="50" w:author="Peter H Wimberger" w:date="2023-02-27T10:57:00Z">
        <w:r w:rsidR="00442AF4" w:rsidRPr="00850164">
          <w:rPr>
            <w:rFonts w:ascii="Courier New" w:hAnsi="Courier New" w:cs="Courier New"/>
          </w:rPr>
          <w:t>all</w:t>
        </w:r>
        <w:r w:rsidR="00442AF4">
          <w:rPr>
            <w:rFonts w:ascii="Courier New" w:hAnsi="Courier New" w:cs="Courier New"/>
          </w:rPr>
          <w:t xml:space="preserve"> -</w:t>
        </w:r>
      </w:ins>
      <w:r w:rsidRPr="00850164">
        <w:rPr>
          <w:rFonts w:ascii="Courier New" w:hAnsi="Courier New" w:cs="Courier New"/>
        </w:rPr>
        <w:t>day</w:t>
      </w:r>
    </w:p>
    <w:p w14:paraId="55BB9EF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9CE63F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Thursday</w:t>
      </w:r>
    </w:p>
    <w:p w14:paraId="1DDCD1D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10, 1916</w:t>
      </w:r>
    </w:p>
    <w:p w14:paraId="3B6B154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161BF50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4994A64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6BCA2C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College all day.</w:t>
      </w:r>
    </w:p>
    <w:p w14:paraId="6DBC843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nam</w:t>
      </w:r>
      <w:ins w:id="51" w:author="Peter H Wimberger" w:date="2023-02-27T10:57:00Z">
        <w:r w:rsidR="00AF3A43">
          <w:rPr>
            <w:rFonts w:ascii="Courier New" w:hAnsi="Courier New" w:cs="Courier New"/>
          </w:rPr>
          <w:t>e</w:t>
        </w:r>
      </w:ins>
      <w:r w:rsidRPr="00850164">
        <w:rPr>
          <w:rFonts w:ascii="Courier New" w:hAnsi="Courier New" w:cs="Courier New"/>
        </w:rPr>
        <w:t>ing skins.</w:t>
      </w:r>
    </w:p>
    <w:p w14:paraId="7429952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Ruddy Duck on lake </w:t>
      </w:r>
    </w:p>
    <w:p w14:paraId="7A4C3BE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first seen here.</w:t>
      </w:r>
    </w:p>
    <w:p w14:paraId="59A3106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FB9AA5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0C7D04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Friday</w:t>
      </w:r>
    </w:p>
    <w:p w14:paraId="3C8DE80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11, 1916</w:t>
      </w:r>
    </w:p>
    <w:p w14:paraId="2B0AD28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593B15D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4AC133D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70EF9AE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College all day.</w:t>
      </w:r>
    </w:p>
    <w:p w14:paraId="3317305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names on la</w:t>
      </w:r>
      <w:ins w:id="52" w:author="Peter H Wimberger" w:date="2023-02-27T10:58:00Z">
        <w:r w:rsidR="00AF3A43">
          <w:rPr>
            <w:rFonts w:ascii="Courier New" w:hAnsi="Courier New" w:cs="Courier New"/>
          </w:rPr>
          <w:t>b</w:t>
        </w:r>
      </w:ins>
      <w:del w:id="53" w:author="Peter H Wimberger" w:date="2023-02-27T10:58:00Z">
        <w:r w:rsidRPr="00850164" w:rsidDel="00AF3A43">
          <w:rPr>
            <w:rFonts w:ascii="Courier New" w:hAnsi="Courier New" w:cs="Courier New"/>
          </w:rPr>
          <w:delText>h</w:delText>
        </w:r>
      </w:del>
      <w:r w:rsidRPr="00850164">
        <w:rPr>
          <w:rFonts w:ascii="Courier New" w:hAnsi="Courier New" w:cs="Courier New"/>
        </w:rPr>
        <w:t>els.</w:t>
      </w:r>
    </w:p>
    <w:p w14:paraId="1BA5728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stuffed a </w:t>
      </w:r>
      <w:ins w:id="54" w:author="Peter H Wimberger" w:date="2023-02-27T10:58:00Z">
        <w:r w:rsidR="00AF3A43">
          <w:rPr>
            <w:rFonts w:ascii="Courier New" w:hAnsi="Courier New" w:cs="Courier New"/>
          </w:rPr>
          <w:t>Silver</w:t>
        </w:r>
      </w:ins>
      <w:del w:id="55" w:author="Peter H Wimberger" w:date="2023-02-27T10:58:00Z">
        <w:r w:rsidRPr="00850164" w:rsidDel="00AF3A43">
          <w:rPr>
            <w:rFonts w:ascii="Courier New" w:hAnsi="Courier New" w:cs="Courier New"/>
          </w:rPr>
          <w:delText>?</w:delText>
        </w:r>
        <w:r w:rsidRPr="00850164" w:rsidDel="00AF3A43">
          <w:rPr>
            <w:rFonts w:ascii="Courier New" w:hAnsi="Courier New" w:cs="Courier New"/>
          </w:rPr>
          <w:delText>?</w:delText>
        </w:r>
        <w:r w:rsidRPr="00850164" w:rsidDel="00AF3A43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 xml:space="preserve"> Grey </w:t>
      </w:r>
      <w:r w:rsidRPr="00850164">
        <w:rPr>
          <w:rFonts w:ascii="Courier New" w:hAnsi="Courier New" w:cs="Courier New"/>
        </w:rPr>
        <w:t>Squirrel</w:t>
      </w:r>
    </w:p>
    <w:p w14:paraId="3526D25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that died coming from</w:t>
      </w:r>
    </w:p>
    <w:p w14:paraId="2D5F7F9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State </w:t>
      </w:r>
      <w:del w:id="56" w:author="Peter H Wimberger" w:date="2023-02-27T10:58:00Z">
        <w:r w:rsidRPr="00850164" w:rsidDel="00AF3A43">
          <w:rPr>
            <w:rFonts w:ascii="Courier New" w:hAnsi="Courier New" w:cs="Courier New"/>
          </w:rPr>
          <w:delText>Ganee</w:delText>
        </w:r>
      </w:del>
      <w:ins w:id="57" w:author="Peter H Wimberger" w:date="2023-02-27T10:58:00Z">
        <w:r w:rsidR="00AF3A43" w:rsidRPr="00850164">
          <w:rPr>
            <w:rFonts w:ascii="Courier New" w:hAnsi="Courier New" w:cs="Courier New"/>
          </w:rPr>
          <w:t>Ga</w:t>
        </w:r>
        <w:r w:rsidR="00AF3A43">
          <w:rPr>
            <w:rFonts w:ascii="Courier New" w:hAnsi="Courier New" w:cs="Courier New"/>
          </w:rPr>
          <w:t>m</w:t>
        </w:r>
        <w:r w:rsidR="00AF3A43" w:rsidRPr="00850164">
          <w:rPr>
            <w:rFonts w:ascii="Courier New" w:hAnsi="Courier New" w:cs="Courier New"/>
          </w:rPr>
          <w:t>e</w:t>
        </w:r>
      </w:ins>
      <w:r w:rsidRPr="00850164">
        <w:rPr>
          <w:rFonts w:ascii="Courier New" w:hAnsi="Courier New" w:cs="Courier New"/>
        </w:rPr>
        <w:t>? Farm</w:t>
      </w:r>
    </w:p>
    <w:p w14:paraId="43AF6C1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BD3C30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5EE586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Saturday</w:t>
      </w:r>
    </w:p>
    <w:p w14:paraId="63C27EB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12, 1916</w:t>
      </w:r>
    </w:p>
    <w:p w14:paraId="3783689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4750B20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car fare 10</w:t>
      </w:r>
    </w:p>
    <w:p w14:paraId="7DCAF82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6E9EFE2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489267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College in a.m.</w:t>
      </w:r>
    </w:p>
    <w:p w14:paraId="7C95664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Office in p.m.</w:t>
      </w:r>
    </w:p>
    <w:p w14:paraId="0A82148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B5A4B6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20B3F0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Sunday</w:t>
      </w:r>
    </w:p>
    <w:p w14:paraId="547EBC0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13, 1916</w:t>
      </w:r>
    </w:p>
    <w:p w14:paraId="1CFF238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03025EC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0CFB2B1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1AB03A8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Home </w:t>
      </w:r>
    </w:p>
    <w:p w14:paraId="75C1B6C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238DE34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554B0C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Monday</w:t>
      </w:r>
    </w:p>
    <w:p w14:paraId="6D0D71B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14 1916</w:t>
      </w:r>
    </w:p>
    <w:p w14:paraId="37CF792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</w:t>
      </w:r>
      <w:r w:rsidRPr="00850164">
        <w:rPr>
          <w:rFonts w:ascii="Courier New" w:hAnsi="Courier New" w:cs="Courier New"/>
        </w:rPr>
        <w:t>es:</w:t>
      </w:r>
    </w:p>
    <w:p w14:paraId="2D66BB2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car fare 15</w:t>
      </w:r>
    </w:p>
    <w:p w14:paraId="5925E08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D2307A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3E8D05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skinned deer at</w:t>
      </w:r>
    </w:p>
    <w:p w14:paraId="758D17B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Imperial Hotel</w:t>
      </w:r>
    </w:p>
    <w:p w14:paraId="40D44C6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Helped Horsfall</w:t>
      </w:r>
    </w:p>
    <w:p w14:paraId="2B83115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58" w:author="Peter H Wimberger" w:date="2023-02-27T10:59:00Z">
        <w:r w:rsidRPr="00850164" w:rsidDel="00AF3A43">
          <w:rPr>
            <w:rFonts w:ascii="Courier New" w:hAnsi="Courier New" w:cs="Courier New"/>
          </w:rPr>
          <w:delText xml:space="preserve">north </w:delText>
        </w:r>
      </w:del>
      <w:ins w:id="59" w:author="Peter H Wimberger" w:date="2023-02-27T10:59:00Z">
        <w:r w:rsidR="00AF3A43">
          <w:rPr>
            <w:rFonts w:ascii="Courier New" w:hAnsi="Courier New" w:cs="Courier New"/>
          </w:rPr>
          <w:t>with</w:t>
        </w:r>
        <w:r w:rsidR="00AF3A43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 xml:space="preserve">menues </w:t>
      </w:r>
    </w:p>
    <w:p w14:paraId="5E3DD46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lastRenderedPageBreak/>
        <w:t>Banquet in evening</w:t>
      </w:r>
    </w:p>
    <w:p w14:paraId="050984E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93C487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8B4E00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Tuesday</w:t>
      </w:r>
    </w:p>
    <w:p w14:paraId="4E048FB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Feby. 15 1916</w:t>
      </w:r>
    </w:p>
    <w:p w14:paraId="2009570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215CD70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car fare 10</w:t>
      </w:r>
    </w:p>
    <w:p w14:paraId="01B1EA7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217C45D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37906A4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At office this a.m.</w:t>
      </w:r>
    </w:p>
    <w:p w14:paraId="3A4A0B7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getting field outfit</w:t>
      </w:r>
    </w:p>
    <w:p w14:paraId="45A6E71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together for trip to</w:t>
      </w:r>
    </w:p>
    <w:p w14:paraId="2EFC37C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60" w:author="Peter H Wimberger" w:date="2023-02-27T11:00:00Z">
        <w:r w:rsidRPr="00850164" w:rsidDel="00AF3A43">
          <w:rPr>
            <w:rFonts w:ascii="Courier New" w:hAnsi="Courier New" w:cs="Courier New"/>
          </w:rPr>
          <w:delText>Netark</w:delText>
        </w:r>
      </w:del>
      <w:ins w:id="61" w:author="Peter H Wimberger" w:date="2023-02-27T11:00:00Z">
        <w:r w:rsidR="00AF3A43" w:rsidRPr="00850164">
          <w:rPr>
            <w:rFonts w:ascii="Courier New" w:hAnsi="Courier New" w:cs="Courier New"/>
          </w:rPr>
          <w:t>Netar</w:t>
        </w:r>
        <w:r w:rsidR="00AF3A43">
          <w:rPr>
            <w:rFonts w:ascii="Courier New" w:hAnsi="Courier New" w:cs="Courier New"/>
          </w:rPr>
          <w:t>ts</w:t>
        </w:r>
      </w:ins>
      <w:r w:rsidRPr="00850164">
        <w:rPr>
          <w:rFonts w:ascii="Courier New" w:hAnsi="Courier New" w:cs="Courier New"/>
        </w:rPr>
        <w:t xml:space="preserve">. </w:t>
      </w:r>
      <w:del w:id="62" w:author="Peter H Wimberger" w:date="2023-02-27T11:00:00Z">
        <w:r w:rsidRPr="00850164" w:rsidDel="00AF3A43">
          <w:rPr>
            <w:rFonts w:ascii="Courier New" w:hAnsi="Courier New" w:cs="Courier New"/>
          </w:rPr>
          <w:delText>?</w:delText>
        </w:r>
      </w:del>
    </w:p>
    <w:p w14:paraId="1CF549C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91D1C4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CD1E13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</w:t>
      </w:r>
      <w:r w:rsidRPr="00850164">
        <w:rPr>
          <w:rFonts w:ascii="Courier New" w:hAnsi="Courier New" w:cs="Courier New"/>
        </w:rPr>
        <w:t>ELD DIARY Wednesday,</w:t>
      </w:r>
    </w:p>
    <w:p w14:paraId="5AB9377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16 1916</w:t>
      </w:r>
    </w:p>
    <w:p w14:paraId="0E91DD8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0CED0D5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car fare 15</w:t>
      </w:r>
    </w:p>
    <w:p w14:paraId="7D2689E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4A84D94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58F5BF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Worked on </w:t>
      </w:r>
      <w:del w:id="63" w:author="Peter H Wimberger" w:date="2023-02-27T11:00:00Z">
        <w:r w:rsidRPr="00850164" w:rsidDel="00AF3A43">
          <w:rPr>
            <w:rFonts w:ascii="Courier New" w:hAnsi="Courier New" w:cs="Courier New"/>
          </w:rPr>
          <w:delText>cond</w:delText>
        </w:r>
      </w:del>
      <w:ins w:id="64" w:author="Peter H Wimberger" w:date="2023-02-27T11:00:00Z">
        <w:r w:rsidR="00AF3A43" w:rsidRPr="00850164">
          <w:rPr>
            <w:rFonts w:ascii="Courier New" w:hAnsi="Courier New" w:cs="Courier New"/>
          </w:rPr>
          <w:t>c</w:t>
        </w:r>
        <w:r w:rsidR="00AF3A43">
          <w:rPr>
            <w:rFonts w:ascii="Courier New" w:hAnsi="Courier New" w:cs="Courier New"/>
          </w:rPr>
          <w:t>ar</w:t>
        </w:r>
        <w:r w:rsidR="00AF3A43" w:rsidRPr="00850164">
          <w:rPr>
            <w:rFonts w:ascii="Courier New" w:hAnsi="Courier New" w:cs="Courier New"/>
          </w:rPr>
          <w:t>d</w:t>
        </w:r>
      </w:ins>
    </w:p>
    <w:p w14:paraId="47C80C4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catalogue and</w:t>
      </w:r>
    </w:p>
    <w:p w14:paraId="608B580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helped </w:t>
      </w:r>
      <w:del w:id="65" w:author="Peter H Wimberger" w:date="2023-02-27T11:00:00Z">
        <w:r w:rsidRPr="00850164" w:rsidDel="00AF3A43">
          <w:rPr>
            <w:rFonts w:ascii="Courier New" w:hAnsi="Courier New" w:cs="Courier New"/>
          </w:rPr>
          <w:delText>Friley</w:delText>
        </w:r>
      </w:del>
      <w:ins w:id="66" w:author="Peter H Wimberger" w:date="2023-02-27T11:00:00Z">
        <w:r w:rsidR="00AF3A43" w:rsidRPr="00850164">
          <w:rPr>
            <w:rFonts w:ascii="Courier New" w:hAnsi="Courier New" w:cs="Courier New"/>
          </w:rPr>
          <w:t>F</w:t>
        </w:r>
        <w:r w:rsidR="00AF3A43">
          <w:rPr>
            <w:rFonts w:ascii="Courier New" w:hAnsi="Courier New" w:cs="Courier New"/>
          </w:rPr>
          <w:t>in</w:t>
        </w:r>
        <w:r w:rsidR="00AF3A43" w:rsidRPr="00850164">
          <w:rPr>
            <w:rFonts w:ascii="Courier New" w:hAnsi="Courier New" w:cs="Courier New"/>
          </w:rPr>
          <w:t>ley</w:t>
        </w:r>
      </w:ins>
      <w:r w:rsidRPr="00850164">
        <w:rPr>
          <w:rFonts w:ascii="Courier New" w:hAnsi="Courier New" w:cs="Courier New"/>
        </w:rPr>
        <w:t>?</w:t>
      </w:r>
    </w:p>
    <w:p w14:paraId="5CBC0D4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555703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29BF0CF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Thursday,</w:t>
      </w:r>
    </w:p>
    <w:p w14:paraId="2161BD9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Feby, 17 1916</w:t>
      </w:r>
    </w:p>
    <w:p w14:paraId="3DB343D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213E5DD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car fare 10</w:t>
      </w:r>
    </w:p>
    <w:p w14:paraId="70A370B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67" w:author="Peter H Wimberger" w:date="2023-02-27T11:00:00Z">
        <w:r w:rsidRPr="00850164" w:rsidDel="00AF3A43">
          <w:rPr>
            <w:rFonts w:ascii="Courier New" w:hAnsi="Courier New" w:cs="Courier New"/>
          </w:rPr>
          <w:delText xml:space="preserve">??? </w:delText>
        </w:r>
      </w:del>
      <w:ins w:id="68" w:author="Peter H Wimberger" w:date="2023-02-27T11:00:00Z">
        <w:r w:rsidR="00AF3A43">
          <w:rPr>
            <w:rFonts w:ascii="Courier New" w:hAnsi="Courier New" w:cs="Courier New"/>
          </w:rPr>
          <w:t>lunch</w:t>
        </w:r>
        <w:r w:rsidR="00AF3A43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>25</w:t>
      </w:r>
    </w:p>
    <w:p w14:paraId="4928651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2DB9FA6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52C7B78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helped </w:t>
      </w:r>
      <w:del w:id="69" w:author="Peter H Wimberger" w:date="2023-02-27T11:01:00Z">
        <w:r w:rsidRPr="00850164" w:rsidDel="00AF3A43">
          <w:rPr>
            <w:rFonts w:ascii="Courier New" w:hAnsi="Courier New" w:cs="Courier New"/>
          </w:rPr>
          <w:delText xml:space="preserve">on </w:delText>
        </w:r>
      </w:del>
      <w:ins w:id="70" w:author="Peter H Wimberger" w:date="2023-02-27T11:01:00Z">
        <w:r w:rsidR="00AF3A43">
          <w:rPr>
            <w:rFonts w:ascii="Courier New" w:hAnsi="Courier New" w:cs="Courier New"/>
          </w:rPr>
          <w:t>i</w:t>
        </w:r>
        <w:r w:rsidR="00AF3A43" w:rsidRPr="00850164">
          <w:rPr>
            <w:rFonts w:ascii="Courier New" w:hAnsi="Courier New" w:cs="Courier New"/>
          </w:rPr>
          <w:t xml:space="preserve">n </w:t>
        </w:r>
      </w:ins>
      <w:r w:rsidRPr="00850164">
        <w:rPr>
          <w:rFonts w:ascii="Courier New" w:hAnsi="Courier New" w:cs="Courier New"/>
        </w:rPr>
        <w:t>packing</w:t>
      </w:r>
    </w:p>
    <w:p w14:paraId="52D890C8" w14:textId="77777777" w:rsidR="00000000" w:rsidRPr="00850164" w:rsidDel="00AF3A43" w:rsidRDefault="00A057B2" w:rsidP="00850164">
      <w:pPr>
        <w:pStyle w:val="PlainText"/>
        <w:rPr>
          <w:del w:id="71" w:author="Peter H Wimberger" w:date="2023-02-27T11:01:00Z"/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Ore. </w:t>
      </w:r>
      <w:del w:id="72" w:author="Peter H Wimberger" w:date="2023-02-27T11:01:00Z">
        <w:r w:rsidRPr="00850164" w:rsidDel="00AF3A43">
          <w:rPr>
            <w:rFonts w:ascii="Courier New" w:hAnsi="Courier New" w:cs="Courier New"/>
          </w:rPr>
          <w:delText xml:space="preserve">Spatsman </w:delText>
        </w:r>
      </w:del>
      <w:ins w:id="73" w:author="Peter H Wimberger" w:date="2023-02-27T11:01:00Z">
        <w:r w:rsidR="00AF3A43" w:rsidRPr="00850164">
          <w:rPr>
            <w:rFonts w:ascii="Courier New" w:hAnsi="Courier New" w:cs="Courier New"/>
          </w:rPr>
          <w:t>Sp</w:t>
        </w:r>
        <w:r w:rsidR="00AF3A43">
          <w:rPr>
            <w:rFonts w:ascii="Courier New" w:hAnsi="Courier New" w:cs="Courier New"/>
          </w:rPr>
          <w:t>or</w:t>
        </w:r>
        <w:r w:rsidR="00AF3A43" w:rsidRPr="00850164">
          <w:rPr>
            <w:rFonts w:ascii="Courier New" w:hAnsi="Courier New" w:cs="Courier New"/>
          </w:rPr>
          <w:t xml:space="preserve">tsman </w:t>
        </w:r>
        <w:r w:rsidR="00AF3A43">
          <w:rPr>
            <w:rFonts w:ascii="Courier New" w:hAnsi="Courier New" w:cs="Courier New"/>
          </w:rPr>
          <w:t>and</w:t>
        </w:r>
      </w:ins>
      <w:del w:id="74" w:author="Peter H Wimberger" w:date="2023-02-27T11:01:00Z">
        <w:r w:rsidRPr="00850164" w:rsidDel="00AF3A43">
          <w:rPr>
            <w:rFonts w:ascii="Courier New" w:hAnsi="Courier New" w:cs="Courier New"/>
          </w:rPr>
          <w:delText>abundance</w:delText>
        </w:r>
      </w:del>
    </w:p>
    <w:p w14:paraId="59372138" w14:textId="77777777" w:rsidR="00000000" w:rsidRPr="00850164" w:rsidRDefault="00A057B2" w:rsidP="00AF3A43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helped </w:t>
      </w:r>
      <w:del w:id="75" w:author="Peter H Wimberger" w:date="2023-02-27T11:02:00Z">
        <w:r w:rsidRPr="00850164" w:rsidDel="00AF3A43">
          <w:rPr>
            <w:rFonts w:ascii="Courier New" w:hAnsi="Courier New" w:cs="Courier New"/>
          </w:rPr>
          <w:delText>Friley</w:delText>
        </w:r>
      </w:del>
      <w:ins w:id="76" w:author="Peter H Wimberger" w:date="2023-02-27T11:02:00Z">
        <w:r w:rsidR="00AF3A43" w:rsidRPr="00850164">
          <w:rPr>
            <w:rFonts w:ascii="Courier New" w:hAnsi="Courier New" w:cs="Courier New"/>
          </w:rPr>
          <w:t>F</w:t>
        </w:r>
        <w:r w:rsidR="00AF3A43">
          <w:rPr>
            <w:rFonts w:ascii="Courier New" w:hAnsi="Courier New" w:cs="Courier New"/>
          </w:rPr>
          <w:t>in</w:t>
        </w:r>
        <w:r w:rsidR="00AF3A43" w:rsidRPr="00850164">
          <w:rPr>
            <w:rFonts w:ascii="Courier New" w:hAnsi="Courier New" w:cs="Courier New"/>
          </w:rPr>
          <w:t>ley</w:t>
        </w:r>
      </w:ins>
    </w:p>
    <w:p w14:paraId="3302560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BAA5D72" w14:textId="77777777" w:rsidR="00AF3A43" w:rsidRDefault="00AF3A43" w:rsidP="00850164">
      <w:pPr>
        <w:pStyle w:val="PlainText"/>
        <w:rPr>
          <w:ins w:id="77" w:author="Peter H Wimberger" w:date="2023-02-27T11:03:00Z"/>
          <w:rFonts w:ascii="Courier New" w:hAnsi="Courier New" w:cs="Courier New"/>
        </w:rPr>
      </w:pPr>
      <w:ins w:id="78" w:author="Peter H Wimberger" w:date="2023-02-27T11:03:00Z">
        <w:r>
          <w:rPr>
            <w:rFonts w:ascii="Courier New" w:hAnsi="Courier New" w:cs="Courier New"/>
          </w:rPr>
          <w:t>Friday</w:t>
        </w:r>
      </w:ins>
    </w:p>
    <w:p w14:paraId="51CFCCA2" w14:textId="77777777" w:rsidR="00AF3A43" w:rsidRPr="00850164" w:rsidRDefault="00AF3A43" w:rsidP="00AF3A43">
      <w:pPr>
        <w:pStyle w:val="PlainText"/>
        <w:rPr>
          <w:ins w:id="79" w:author="Peter H Wimberger" w:date="2023-02-27T11:03:00Z"/>
          <w:rFonts w:ascii="Courier New" w:hAnsi="Courier New" w:cs="Courier New"/>
        </w:rPr>
      </w:pPr>
      <w:ins w:id="80" w:author="Peter H Wimberger" w:date="2023-02-27T11:03:00Z">
        <w:r w:rsidRPr="00850164">
          <w:rPr>
            <w:rFonts w:ascii="Courier New" w:hAnsi="Courier New" w:cs="Courier New"/>
          </w:rPr>
          <w:t xml:space="preserve">FIELD DIARY </w:t>
        </w:r>
      </w:ins>
    </w:p>
    <w:p w14:paraId="2BEA442F" w14:textId="77777777" w:rsidR="00AF3A43" w:rsidRPr="00850164" w:rsidRDefault="00AF3A43" w:rsidP="00AF3A43">
      <w:pPr>
        <w:pStyle w:val="PlainText"/>
        <w:rPr>
          <w:ins w:id="81" w:author="Peter H Wimberger" w:date="2023-02-27T11:03:00Z"/>
          <w:rFonts w:ascii="Courier New" w:hAnsi="Courier New" w:cs="Courier New"/>
        </w:rPr>
      </w:pPr>
      <w:ins w:id="82" w:author="Peter H Wimberger" w:date="2023-02-27T11:03:00Z">
        <w:r>
          <w:rPr>
            <w:rFonts w:ascii="Courier New" w:hAnsi="Courier New" w:cs="Courier New"/>
          </w:rPr>
          <w:t>Feby 18</w:t>
        </w:r>
        <w:r w:rsidRPr="00850164">
          <w:rPr>
            <w:rFonts w:ascii="Courier New" w:hAnsi="Courier New" w:cs="Courier New"/>
          </w:rPr>
          <w:t xml:space="preserve"> 1916</w:t>
        </w:r>
      </w:ins>
    </w:p>
    <w:p w14:paraId="5546970A" w14:textId="77777777" w:rsidR="00AF3A43" w:rsidRDefault="00AF3A43" w:rsidP="00AF3A43">
      <w:pPr>
        <w:pStyle w:val="PlainText"/>
        <w:rPr>
          <w:ins w:id="83" w:author="Peter H Wimberger" w:date="2023-02-27T11:03:00Z"/>
          <w:rFonts w:ascii="Courier New" w:hAnsi="Courier New" w:cs="Courier New"/>
        </w:rPr>
      </w:pPr>
      <w:ins w:id="84" w:author="Peter H Wimberger" w:date="2023-02-27T11:03:00Z">
        <w:r w:rsidRPr="00850164">
          <w:rPr>
            <w:rFonts w:ascii="Courier New" w:hAnsi="Courier New" w:cs="Courier New"/>
          </w:rPr>
          <w:t>Expenses:</w:t>
        </w:r>
      </w:ins>
    </w:p>
    <w:p w14:paraId="101D3DEB" w14:textId="77777777" w:rsidR="00AF3A43" w:rsidRDefault="00AF3A43" w:rsidP="00AF3A43">
      <w:pPr>
        <w:pStyle w:val="PlainText"/>
        <w:rPr>
          <w:ins w:id="85" w:author="Peter H Wimberger" w:date="2023-02-27T11:03:00Z"/>
          <w:rFonts w:ascii="Courier New" w:hAnsi="Courier New" w:cs="Courier New"/>
        </w:rPr>
      </w:pPr>
      <w:ins w:id="86" w:author="Peter H Wimberger" w:date="2023-02-27T11:03:00Z">
        <w:r>
          <w:rPr>
            <w:rFonts w:ascii="Courier New" w:hAnsi="Courier New" w:cs="Courier New"/>
          </w:rPr>
          <w:t>car fare</w:t>
        </w:r>
      </w:ins>
    </w:p>
    <w:p w14:paraId="4CDD0755" w14:textId="77777777" w:rsidR="00AF3A43" w:rsidRPr="00850164" w:rsidRDefault="00AF3A43" w:rsidP="00AF3A43">
      <w:pPr>
        <w:pStyle w:val="PlainText"/>
        <w:rPr>
          <w:ins w:id="87" w:author="Peter H Wimberger" w:date="2023-02-27T11:03:00Z"/>
          <w:rFonts w:ascii="Courier New" w:hAnsi="Courier New" w:cs="Courier New"/>
        </w:rPr>
      </w:pPr>
      <w:ins w:id="88" w:author="Peter H Wimberger" w:date="2023-02-27T11:03:00Z">
        <w:r>
          <w:rPr>
            <w:rFonts w:ascii="Courier New" w:hAnsi="Courier New" w:cs="Courier New"/>
          </w:rPr>
          <w:t>lunch 20</w:t>
        </w:r>
      </w:ins>
    </w:p>
    <w:p w14:paraId="566F331A" w14:textId="77777777" w:rsidR="00AF3A43" w:rsidRPr="00850164" w:rsidRDefault="00AF3A43" w:rsidP="00AF3A43">
      <w:pPr>
        <w:pStyle w:val="PlainText"/>
        <w:rPr>
          <w:ins w:id="89" w:author="Peter H Wimberger" w:date="2023-02-27T11:03:00Z"/>
          <w:rFonts w:ascii="Courier New" w:hAnsi="Courier New" w:cs="Courier New"/>
        </w:rPr>
      </w:pPr>
      <w:ins w:id="90" w:author="Peter H Wimberger" w:date="2023-02-27T11:03:00Z">
        <w:r w:rsidRPr="00850164">
          <w:rPr>
            <w:rFonts w:ascii="Courier New" w:hAnsi="Courier New" w:cs="Courier New"/>
          </w:rPr>
          <w:t>Total</w:t>
        </w:r>
      </w:ins>
    </w:p>
    <w:p w14:paraId="03084384" w14:textId="77777777" w:rsidR="00AF3A43" w:rsidRDefault="00AF3A43" w:rsidP="00AF3A43">
      <w:pPr>
        <w:pStyle w:val="PlainText"/>
        <w:rPr>
          <w:ins w:id="91" w:author="Peter H Wimberger" w:date="2023-02-27T11:03:00Z"/>
          <w:rFonts w:ascii="Courier New" w:hAnsi="Courier New" w:cs="Courier New"/>
        </w:rPr>
      </w:pPr>
      <w:ins w:id="92" w:author="Peter H Wimberger" w:date="2023-02-27T11:03:00Z">
        <w:r w:rsidRPr="00850164">
          <w:rPr>
            <w:rFonts w:ascii="Courier New" w:hAnsi="Courier New" w:cs="Courier New"/>
          </w:rPr>
          <w:t>Diary:</w:t>
        </w:r>
      </w:ins>
    </w:p>
    <w:p w14:paraId="6F12D4F9" w14:textId="77777777" w:rsidR="00AF3A43" w:rsidRDefault="00AF3A43" w:rsidP="00AF3A43">
      <w:pPr>
        <w:pStyle w:val="PlainText"/>
        <w:rPr>
          <w:ins w:id="93" w:author="Peter H Wimberger" w:date="2023-02-27T11:03:00Z"/>
          <w:rFonts w:ascii="Courier New" w:hAnsi="Courier New" w:cs="Courier New"/>
        </w:rPr>
      </w:pPr>
      <w:ins w:id="94" w:author="Peter H Wimberger" w:date="2023-02-27T11:03:00Z">
        <w:r>
          <w:rPr>
            <w:rFonts w:ascii="Courier New" w:hAnsi="Courier New" w:cs="Courier New"/>
          </w:rPr>
          <w:t>Helped pack</w:t>
        </w:r>
      </w:ins>
    </w:p>
    <w:p w14:paraId="4081533D" w14:textId="77777777" w:rsidR="00AF3A43" w:rsidRDefault="00AF3A43" w:rsidP="00AF3A43">
      <w:pPr>
        <w:pStyle w:val="PlainText"/>
        <w:rPr>
          <w:ins w:id="95" w:author="Peter H Wimberger" w:date="2023-02-27T11:04:00Z"/>
          <w:rFonts w:ascii="Courier New" w:hAnsi="Courier New" w:cs="Courier New"/>
        </w:rPr>
      </w:pPr>
      <w:ins w:id="96" w:author="Peter H Wimberger" w:date="2023-02-27T11:04:00Z">
        <w:r>
          <w:rPr>
            <w:rFonts w:ascii="Courier New" w:hAnsi="Courier New" w:cs="Courier New"/>
          </w:rPr>
          <w:t>Ore. Sportsman and</w:t>
        </w:r>
      </w:ins>
    </w:p>
    <w:p w14:paraId="3C63229A" w14:textId="77777777" w:rsidR="00AF3A43" w:rsidRDefault="00AF3A43" w:rsidP="00AF3A43">
      <w:pPr>
        <w:pStyle w:val="PlainText"/>
        <w:rPr>
          <w:ins w:id="97" w:author="Peter H Wimberger" w:date="2023-02-27T11:04:00Z"/>
          <w:rFonts w:ascii="Courier New" w:hAnsi="Courier New" w:cs="Courier New"/>
        </w:rPr>
      </w:pPr>
      <w:ins w:id="98" w:author="Peter H Wimberger" w:date="2023-02-27T11:04:00Z">
        <w:r>
          <w:rPr>
            <w:rFonts w:ascii="Courier New" w:hAnsi="Courier New" w:cs="Courier New"/>
          </w:rPr>
          <w:t>helped Finley</w:t>
        </w:r>
      </w:ins>
    </w:p>
    <w:p w14:paraId="423346CF" w14:textId="77777777" w:rsidR="00AF3A43" w:rsidRDefault="00AF3A43" w:rsidP="00AF3A43">
      <w:pPr>
        <w:pStyle w:val="PlainText"/>
        <w:rPr>
          <w:ins w:id="99" w:author="Peter H Wimberger" w:date="2023-02-27T11:04:00Z"/>
          <w:rFonts w:ascii="Courier New" w:hAnsi="Courier New" w:cs="Courier New"/>
        </w:rPr>
      </w:pPr>
      <w:ins w:id="100" w:author="Peter H Wimberger" w:date="2023-02-27T11:04:00Z">
        <w:r>
          <w:rPr>
            <w:rFonts w:ascii="Courier New" w:hAnsi="Courier New" w:cs="Courier New"/>
          </w:rPr>
          <w:t>Finley left for east</w:t>
        </w:r>
      </w:ins>
    </w:p>
    <w:p w14:paraId="44305D5F" w14:textId="77777777" w:rsidR="00AF3A43" w:rsidRPr="00850164" w:rsidRDefault="00AF3A43" w:rsidP="00AF3A43">
      <w:pPr>
        <w:pStyle w:val="PlainText"/>
        <w:rPr>
          <w:ins w:id="101" w:author="Peter H Wimberger" w:date="2023-02-27T11:03:00Z"/>
          <w:rFonts w:ascii="Courier New" w:hAnsi="Courier New" w:cs="Courier New"/>
        </w:rPr>
      </w:pPr>
      <w:ins w:id="102" w:author="Peter H Wimberger" w:date="2023-02-27T11:04:00Z">
        <w:r>
          <w:rPr>
            <w:rFonts w:ascii="Courier New" w:hAnsi="Courier New" w:cs="Courier New"/>
          </w:rPr>
          <w:t>in evening.</w:t>
        </w:r>
      </w:ins>
    </w:p>
    <w:p w14:paraId="0E7AEE1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D0D97E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</w:t>
      </w:r>
      <w:r w:rsidRPr="00850164">
        <w:rPr>
          <w:rFonts w:ascii="Courier New" w:hAnsi="Courier New" w:cs="Courier New"/>
        </w:rPr>
        <w:t xml:space="preserve"> DIARY Saturday</w:t>
      </w:r>
    </w:p>
    <w:p w14:paraId="2D88D90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19 1916</w:t>
      </w:r>
    </w:p>
    <w:p w14:paraId="75F9A04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048798D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lastRenderedPageBreak/>
        <w:t>Total</w:t>
      </w:r>
    </w:p>
    <w:p w14:paraId="61004FE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405D67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Finished </w:t>
      </w:r>
      <w:del w:id="103" w:author="Peter H Wimberger" w:date="2023-02-27T11:04:00Z">
        <w:r w:rsidRPr="00850164" w:rsidDel="00AF3A43">
          <w:rPr>
            <w:rFonts w:ascii="Courier New" w:hAnsi="Courier New" w:cs="Courier New"/>
          </w:rPr>
          <w:delText xml:space="preserve">np </w:delText>
        </w:r>
      </w:del>
      <w:ins w:id="104" w:author="Peter H Wimberger" w:date="2023-02-27T11:04:00Z">
        <w:r w:rsidR="00AF3A43">
          <w:rPr>
            <w:rFonts w:ascii="Courier New" w:hAnsi="Courier New" w:cs="Courier New"/>
          </w:rPr>
          <w:t>u</w:t>
        </w:r>
        <w:r w:rsidR="00AF3A43" w:rsidRPr="00850164">
          <w:rPr>
            <w:rFonts w:ascii="Courier New" w:hAnsi="Courier New" w:cs="Courier New"/>
          </w:rPr>
          <w:t xml:space="preserve">p </w:t>
        </w:r>
      </w:ins>
      <w:del w:id="105" w:author="Peter H Wimberger" w:date="2023-02-27T11:04:00Z">
        <w:r w:rsidRPr="00850164" w:rsidDel="00AF3A43">
          <w:rPr>
            <w:rFonts w:ascii="Courier New" w:hAnsi="Courier New" w:cs="Courier New"/>
          </w:rPr>
          <w:delText xml:space="preserve">cond </w:delText>
        </w:r>
      </w:del>
      <w:ins w:id="106" w:author="Peter H Wimberger" w:date="2023-02-27T11:04:00Z">
        <w:r w:rsidR="00AF3A43">
          <w:rPr>
            <w:rFonts w:ascii="Courier New" w:hAnsi="Courier New" w:cs="Courier New"/>
          </w:rPr>
          <w:t>card</w:t>
        </w:r>
        <w:r w:rsidR="00AF3A43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>index</w:t>
      </w:r>
    </w:p>
    <w:p w14:paraId="4F0157A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for birds</w:t>
      </w:r>
    </w:p>
    <w:p w14:paraId="018C023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33D2D4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CFED2F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Sunday</w:t>
      </w:r>
    </w:p>
    <w:p w14:paraId="26F0086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617F138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20 1916</w:t>
      </w:r>
    </w:p>
    <w:p w14:paraId="631C55F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511BBD1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3032616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17CF161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home.</w:t>
      </w:r>
    </w:p>
    <w:p w14:paraId="7E8F453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9607A5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5436B5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Mon.</w:t>
      </w:r>
    </w:p>
    <w:p w14:paraId="667A113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21. 1916</w:t>
      </w:r>
    </w:p>
    <w:p w14:paraId="73F2792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381F1D7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car fare 05</w:t>
      </w:r>
    </w:p>
    <w:p w14:paraId="1CBA5CF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baggage storage 65</w:t>
      </w:r>
    </w:p>
    <w:p w14:paraId="348C1C9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paper 05</w:t>
      </w:r>
    </w:p>
    <w:p w14:paraId="7E315F3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supper 25</w:t>
      </w:r>
    </w:p>
    <w:p w14:paraId="471E87B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79493CF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09B3ABA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Le</w:t>
      </w:r>
      <w:r w:rsidRPr="00850164">
        <w:rPr>
          <w:rFonts w:ascii="Courier New" w:hAnsi="Courier New" w:cs="Courier New"/>
        </w:rPr>
        <w:t xml:space="preserve">ft Portland </w:t>
      </w:r>
      <w:ins w:id="107" w:author="Peter H Wimberger" w:date="2023-02-27T11:05:00Z">
        <w:r w:rsidR="00AF3A43">
          <w:rPr>
            <w:rFonts w:ascii="Courier New" w:hAnsi="Courier New" w:cs="Courier New"/>
          </w:rPr>
          <w:t>7.</w:t>
        </w:r>
      </w:ins>
      <w:del w:id="108" w:author="Peter H Wimberger" w:date="2023-02-27T11:05:00Z">
        <w:r w:rsidRPr="00850164" w:rsidDel="00AF3A43">
          <w:rPr>
            <w:rFonts w:ascii="Courier New" w:hAnsi="Courier New" w:cs="Courier New"/>
          </w:rPr>
          <w:delText>2</w:delText>
        </w:r>
      </w:del>
      <w:r w:rsidRPr="00850164">
        <w:rPr>
          <w:rFonts w:ascii="Courier New" w:hAnsi="Courier New" w:cs="Courier New"/>
        </w:rPr>
        <w:t>45am.</w:t>
      </w:r>
    </w:p>
    <w:p w14:paraId="4CCC6E2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clea</w:t>
      </w:r>
      <w:ins w:id="109" w:author="Peter H Wimberger" w:date="2023-02-27T11:05:00Z">
        <w:r w:rsidR="00AF3A43">
          <w:rPr>
            <w:rFonts w:ascii="Courier New" w:hAnsi="Courier New" w:cs="Courier New"/>
          </w:rPr>
          <w:t>r</w:t>
        </w:r>
      </w:ins>
      <w:del w:id="110" w:author="Peter H Wimberger" w:date="2023-02-27T11:05:00Z">
        <w:r w:rsidRPr="00850164" w:rsidDel="00AF3A43">
          <w:rPr>
            <w:rFonts w:ascii="Courier New" w:hAnsi="Courier New" w:cs="Courier New"/>
          </w:rPr>
          <w:delText>n</w:delText>
        </w:r>
      </w:del>
      <w:r w:rsidRPr="00850164">
        <w:rPr>
          <w:rFonts w:ascii="Courier New" w:hAnsi="Courier New" w:cs="Courier New"/>
        </w:rPr>
        <w:t xml:space="preserve"> weather. farmers</w:t>
      </w:r>
    </w:p>
    <w:p w14:paraId="59AA6AC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plowing in </w:t>
      </w:r>
      <w:del w:id="111" w:author="Peter H Wimberger" w:date="2023-02-27T11:05:00Z">
        <w:r w:rsidRPr="00850164" w:rsidDel="00AF3A43">
          <w:rPr>
            <w:rFonts w:ascii="Courier New" w:hAnsi="Courier New" w:cs="Courier New"/>
          </w:rPr>
          <w:delText>Tralat???</w:delText>
        </w:r>
      </w:del>
      <w:ins w:id="112" w:author="Peter H Wimberger" w:date="2023-02-27T11:05:00Z">
        <w:r w:rsidR="00AF3A43">
          <w:rPr>
            <w:rFonts w:ascii="Courier New" w:hAnsi="Courier New" w:cs="Courier New"/>
          </w:rPr>
          <w:t>Tualatin</w:t>
        </w:r>
      </w:ins>
      <w:r w:rsidRPr="00850164">
        <w:rPr>
          <w:rFonts w:ascii="Courier New" w:hAnsi="Courier New" w:cs="Courier New"/>
        </w:rPr>
        <w:t xml:space="preserve"> valley.</w:t>
      </w:r>
    </w:p>
    <w:p w14:paraId="79CFB00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train? crowded, running</w:t>
      </w:r>
    </w:p>
    <w:p w14:paraId="2FA1FFC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on </w:t>
      </w:r>
      <w:ins w:id="113" w:author="Peter H Wimberger" w:date="2023-02-27T11:06:00Z">
        <w:r w:rsidR="00AF3A43">
          <w:rPr>
            <w:rFonts w:ascii="Courier New" w:hAnsi="Courier New" w:cs="Courier New"/>
          </w:rPr>
          <w:t>s</w:t>
        </w:r>
      </w:ins>
      <w:del w:id="114" w:author="Peter H Wimberger" w:date="2023-02-27T11:06:00Z">
        <w:r w:rsidRPr="00850164" w:rsidDel="00AF3A43">
          <w:rPr>
            <w:rFonts w:ascii="Courier New" w:hAnsi="Courier New" w:cs="Courier New"/>
          </w:rPr>
          <w:delText>p</w:delText>
        </w:r>
      </w:del>
      <w:r w:rsidRPr="00850164">
        <w:rPr>
          <w:rFonts w:ascii="Courier New" w:hAnsi="Courier New" w:cs="Courier New"/>
        </w:rPr>
        <w:t>low time, car dirty</w:t>
      </w:r>
    </w:p>
    <w:p w14:paraId="74DE1DF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and foul.</w:t>
      </w:r>
    </w:p>
    <w:p w14:paraId="0830F1D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Arr. Tillamook 3.30 p.m.</w:t>
      </w:r>
    </w:p>
    <w:p w14:paraId="58BB707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Met Leach. Wells and</w:t>
      </w:r>
    </w:p>
    <w:p w14:paraId="29D591F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Clemmens.</w:t>
      </w:r>
    </w:p>
    <w:p w14:paraId="014E892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CF15D4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293ABF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46399CE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22 1916</w:t>
      </w:r>
    </w:p>
    <w:p w14:paraId="2B45A9F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2A95D38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breakfast 25</w:t>
      </w:r>
    </w:p>
    <w:p w14:paraId="50E0AC5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dinner 25</w:t>
      </w:r>
    </w:p>
    <w:p w14:paraId="5641998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supper 25</w:t>
      </w:r>
    </w:p>
    <w:p w14:paraId="2DAC4BF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</w:t>
      </w:r>
      <w:r w:rsidRPr="00850164">
        <w:rPr>
          <w:rFonts w:ascii="Courier New" w:hAnsi="Courier New" w:cs="Courier New"/>
        </w:rPr>
        <w:t>otal .75</w:t>
      </w:r>
    </w:p>
    <w:p w14:paraId="45EA9D0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54977AD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Went south of town about</w:t>
      </w:r>
    </w:p>
    <w:p w14:paraId="524FC39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seven miles and hunted</w:t>
      </w:r>
    </w:p>
    <w:p w14:paraId="590FA15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rabbits with Wells and</w:t>
      </w:r>
    </w:p>
    <w:p w14:paraId="47AD81D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Mr. Custer.</w:t>
      </w:r>
    </w:p>
    <w:p w14:paraId="665BCD6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Shot</w:t>
      </w:r>
      <w:del w:id="115" w:author="Peter H Wimberger" w:date="2023-02-27T11:08:00Z">
        <w:r w:rsidRPr="00850164" w:rsidDel="00500916">
          <w:rPr>
            <w:rFonts w:ascii="Courier New" w:hAnsi="Courier New" w:cs="Courier New"/>
          </w:rPr>
          <w:delText>,</w:delText>
        </w:r>
      </w:del>
      <w:r w:rsidRPr="00850164">
        <w:rPr>
          <w:rFonts w:ascii="Courier New" w:hAnsi="Courier New" w:cs="Courier New"/>
        </w:rPr>
        <w:t xml:space="preserve"> 2 Cottontails and</w:t>
      </w:r>
    </w:p>
    <w:p w14:paraId="6AE3EB9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one Snowshoe male total </w:t>
      </w:r>
    </w:p>
    <w:p w14:paraId="44D2E84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length 340, tail 50, Wells </w:t>
      </w:r>
    </w:p>
    <w:p w14:paraId="6A25207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saw another snowshoe. Also</w:t>
      </w:r>
    </w:p>
    <w:p w14:paraId="2D5C468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saw 2 </w:t>
      </w:r>
      <w:commentRangeStart w:id="116"/>
      <w:del w:id="117" w:author="Peter H Wimberger" w:date="2023-02-27T11:08:00Z">
        <w:r w:rsidRPr="00850164" w:rsidDel="00500916">
          <w:rPr>
            <w:rFonts w:ascii="Courier New" w:hAnsi="Courier New" w:cs="Courier New"/>
          </w:rPr>
          <w:delText>Orentyx</w:delText>
        </w:r>
      </w:del>
      <w:ins w:id="118" w:author="Peter H Wimberger" w:date="2023-02-27T11:08:00Z">
        <w:r w:rsidR="00500916" w:rsidRPr="00850164">
          <w:rPr>
            <w:rFonts w:ascii="Courier New" w:hAnsi="Courier New" w:cs="Courier New"/>
          </w:rPr>
          <w:t>Ore</w:t>
        </w:r>
        <w:r w:rsidR="00500916">
          <w:rPr>
            <w:rFonts w:ascii="Courier New" w:hAnsi="Courier New" w:cs="Courier New"/>
          </w:rPr>
          <w:t>or</w:t>
        </w:r>
        <w:r w:rsidR="00500916" w:rsidRPr="00850164">
          <w:rPr>
            <w:rFonts w:ascii="Courier New" w:hAnsi="Courier New" w:cs="Courier New"/>
          </w:rPr>
          <w:t>tyx</w:t>
        </w:r>
      </w:ins>
      <w:commentRangeEnd w:id="116"/>
      <w:ins w:id="119" w:author="Peter H Wimberger" w:date="2023-02-27T11:09:00Z">
        <w:r w:rsidR="00500916">
          <w:rPr>
            <w:rStyle w:val="CommentReference"/>
            <w:rFonts w:asciiTheme="minorHAnsi" w:hAnsiTheme="minorHAnsi"/>
          </w:rPr>
          <w:commentReference w:id="116"/>
        </w:r>
      </w:ins>
    </w:p>
    <w:p w14:paraId="480BAC0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commentRangeStart w:id="120"/>
      <w:r w:rsidRPr="00850164">
        <w:rPr>
          <w:rFonts w:ascii="Courier New" w:hAnsi="Courier New" w:cs="Courier New"/>
        </w:rPr>
        <w:t>Si</w:t>
      </w:r>
      <w:ins w:id="121" w:author="Peter H Wimberger" w:date="2023-02-27T11:08:00Z">
        <w:r w:rsidR="00500916">
          <w:rPr>
            <w:rFonts w:ascii="Courier New" w:hAnsi="Courier New" w:cs="Courier New"/>
          </w:rPr>
          <w:t>a</w:t>
        </w:r>
      </w:ins>
      <w:del w:id="122" w:author="Peter H Wimberger" w:date="2023-02-27T11:08:00Z">
        <w:r w:rsidRPr="00850164" w:rsidDel="00500916">
          <w:rPr>
            <w:rFonts w:ascii="Courier New" w:hAnsi="Courier New" w:cs="Courier New"/>
          </w:rPr>
          <w:delText>g</w:delText>
        </w:r>
      </w:del>
      <w:r w:rsidRPr="00850164">
        <w:rPr>
          <w:rFonts w:ascii="Courier New" w:hAnsi="Courier New" w:cs="Courier New"/>
        </w:rPr>
        <w:t>lia occident</w:t>
      </w:r>
      <w:del w:id="123" w:author="Peter H Wimberger" w:date="2023-02-27T11:09:00Z">
        <w:r w:rsidRPr="00850164" w:rsidDel="00500916">
          <w:rPr>
            <w:rFonts w:ascii="Courier New" w:hAnsi="Courier New" w:cs="Courier New"/>
          </w:rPr>
          <w:delText xml:space="preserve">???. </w:delText>
        </w:r>
      </w:del>
      <w:ins w:id="124" w:author="Peter H Wimberger" w:date="2023-02-27T11:09:00Z">
        <w:r w:rsidR="00500916">
          <w:rPr>
            <w:rFonts w:ascii="Courier New" w:hAnsi="Courier New" w:cs="Courier New"/>
          </w:rPr>
          <w:t>alis</w:t>
        </w:r>
      </w:ins>
      <w:commentRangeEnd w:id="120"/>
      <w:ins w:id="125" w:author="Peter H Wimberger" w:date="2023-02-27T11:10:00Z">
        <w:r w:rsidR="00500916">
          <w:rPr>
            <w:rStyle w:val="CommentReference"/>
            <w:rFonts w:asciiTheme="minorHAnsi" w:hAnsiTheme="minorHAnsi"/>
          </w:rPr>
          <w:commentReference w:id="120"/>
        </w:r>
      </w:ins>
      <w:ins w:id="126" w:author="Peter H Wimberger" w:date="2023-02-27T11:09:00Z">
        <w:r w:rsidR="00500916" w:rsidRPr="00850164">
          <w:rPr>
            <w:rFonts w:ascii="Courier New" w:hAnsi="Courier New" w:cs="Courier New"/>
          </w:rPr>
          <w:t xml:space="preserve">. </w:t>
        </w:r>
      </w:ins>
      <w:del w:id="127" w:author="Peter H Wimberger" w:date="2023-02-27T11:10:00Z">
        <w:r w:rsidRPr="00850164" w:rsidDel="00500916">
          <w:rPr>
            <w:rFonts w:ascii="Courier New" w:hAnsi="Courier New" w:cs="Courier New"/>
          </w:rPr>
          <w:delText>saw</w:delText>
        </w:r>
      </w:del>
      <w:ins w:id="128" w:author="Peter H Wimberger" w:date="2023-02-27T11:10:00Z">
        <w:r w:rsidR="00500916">
          <w:rPr>
            <w:rFonts w:ascii="Courier New" w:hAnsi="Courier New" w:cs="Courier New"/>
          </w:rPr>
          <w:t>sev</w:t>
        </w:r>
      </w:ins>
      <w:r w:rsidRPr="00850164">
        <w:rPr>
          <w:rFonts w:ascii="Courier New" w:hAnsi="Courier New" w:cs="Courier New"/>
        </w:rPr>
        <w:t>.</w:t>
      </w:r>
    </w:p>
    <w:p w14:paraId="02D428D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129" w:author="Peter H Wimberger" w:date="2023-02-27T11:10:00Z">
        <w:r w:rsidRPr="00850164" w:rsidDel="00500916">
          <w:rPr>
            <w:rFonts w:ascii="Courier New" w:hAnsi="Courier New" w:cs="Courier New"/>
          </w:rPr>
          <w:delText>???</w:delText>
        </w:r>
      </w:del>
      <w:commentRangeStart w:id="130"/>
      <w:ins w:id="131" w:author="Peter H Wimberger" w:date="2023-02-27T11:10:00Z">
        <w:r w:rsidR="00500916">
          <w:rPr>
            <w:rFonts w:ascii="Courier New" w:hAnsi="Courier New" w:cs="Courier New"/>
          </w:rPr>
          <w:t>Thryomanes</w:t>
        </w:r>
      </w:ins>
      <w:commentRangeEnd w:id="130"/>
      <w:ins w:id="132" w:author="Peter H Wimberger" w:date="2023-02-27T11:12:00Z">
        <w:r w:rsidR="00500916">
          <w:rPr>
            <w:rStyle w:val="CommentReference"/>
            <w:rFonts w:asciiTheme="minorHAnsi" w:hAnsiTheme="minorHAnsi"/>
          </w:rPr>
          <w:commentReference w:id="130"/>
        </w:r>
      </w:ins>
    </w:p>
    <w:p w14:paraId="2030A4B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133" w:author="Peter H Wimberger" w:date="2023-02-27T11:10:00Z">
        <w:r w:rsidRPr="00850164" w:rsidDel="00500916">
          <w:rPr>
            <w:rFonts w:ascii="Courier New" w:hAnsi="Courier New" w:cs="Courier New"/>
          </w:rPr>
          <w:lastRenderedPageBreak/>
          <w:delText>Jewis?</w:delText>
        </w:r>
      </w:del>
      <w:ins w:id="134" w:author="Peter H Wimberger" w:date="2023-02-27T11:10:00Z">
        <w:r w:rsidR="00500916">
          <w:rPr>
            <w:rFonts w:ascii="Courier New" w:hAnsi="Courier New" w:cs="Courier New"/>
          </w:rPr>
          <w:t>Junco</w:t>
        </w:r>
      </w:ins>
    </w:p>
    <w:p w14:paraId="052ADE3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commentRangeStart w:id="135"/>
      <w:r w:rsidRPr="00850164">
        <w:rPr>
          <w:rFonts w:ascii="Courier New" w:hAnsi="Courier New" w:cs="Courier New"/>
        </w:rPr>
        <w:t>Pla</w:t>
      </w:r>
      <w:r w:rsidRPr="00850164">
        <w:rPr>
          <w:rFonts w:ascii="Courier New" w:hAnsi="Courier New" w:cs="Courier New"/>
        </w:rPr>
        <w:t>nest</w:t>
      </w:r>
      <w:del w:id="136" w:author="Peter H Wimberger" w:date="2023-02-27T11:10:00Z">
        <w:r w:rsidRPr="00850164" w:rsidDel="00500916">
          <w:rPr>
            <w:rFonts w:ascii="Courier New" w:hAnsi="Courier New" w:cs="Courier New"/>
          </w:rPr>
          <w:delText>???</w:delText>
        </w:r>
      </w:del>
      <w:ins w:id="137" w:author="Peter H Wimberger" w:date="2023-02-27T11:10:00Z">
        <w:r w:rsidR="00500916">
          <w:rPr>
            <w:rFonts w:ascii="Courier New" w:hAnsi="Courier New" w:cs="Courier New"/>
          </w:rPr>
          <w:t>icus</w:t>
        </w:r>
      </w:ins>
      <w:commentRangeEnd w:id="135"/>
      <w:ins w:id="138" w:author="Peter H Wimberger" w:date="2023-02-27T11:12:00Z">
        <w:r w:rsidR="00500916">
          <w:rPr>
            <w:rStyle w:val="CommentReference"/>
            <w:rFonts w:asciiTheme="minorHAnsi" w:hAnsiTheme="minorHAnsi"/>
          </w:rPr>
          <w:commentReference w:id="135"/>
        </w:r>
      </w:ins>
    </w:p>
    <w:p w14:paraId="589AB7A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139" w:author="Peter H Wimberger" w:date="2023-02-27T11:11:00Z">
        <w:r w:rsidRPr="00850164" w:rsidDel="00500916">
          <w:rPr>
            <w:rFonts w:ascii="Courier New" w:hAnsi="Courier New" w:cs="Courier New"/>
          </w:rPr>
          <w:delText>hammers</w:delText>
        </w:r>
      </w:del>
      <w:commentRangeStart w:id="140"/>
      <w:ins w:id="141" w:author="Peter H Wimberger" w:date="2023-02-27T11:11:00Z">
        <w:r w:rsidR="00500916">
          <w:rPr>
            <w:rFonts w:ascii="Courier New" w:hAnsi="Courier New" w:cs="Courier New"/>
          </w:rPr>
          <w:t>Nannus</w:t>
        </w:r>
      </w:ins>
      <w:commentRangeEnd w:id="140"/>
      <w:ins w:id="142" w:author="Peter H Wimberger" w:date="2023-02-27T11:12:00Z">
        <w:r w:rsidR="00500916">
          <w:rPr>
            <w:rStyle w:val="CommentReference"/>
            <w:rFonts w:asciiTheme="minorHAnsi" w:hAnsiTheme="minorHAnsi"/>
          </w:rPr>
          <w:commentReference w:id="140"/>
        </w:r>
      </w:ins>
      <w:r w:rsidRPr="00850164">
        <w:rPr>
          <w:rFonts w:ascii="Courier New" w:hAnsi="Courier New" w:cs="Courier New"/>
        </w:rPr>
        <w:t>.</w:t>
      </w:r>
    </w:p>
    <w:p w14:paraId="4284177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Larus </w:t>
      </w:r>
      <w:del w:id="143" w:author="Peter H Wimberger" w:date="2023-02-27T11:11:00Z">
        <w:r w:rsidRPr="00850164" w:rsidDel="00500916">
          <w:rPr>
            <w:rFonts w:ascii="Courier New" w:hAnsi="Courier New" w:cs="Courier New"/>
          </w:rPr>
          <w:delText xml:space="preserve">??? </w:delText>
        </w:r>
      </w:del>
      <w:ins w:id="144" w:author="Peter H Wimberger" w:date="2023-02-27T11:11:00Z">
        <w:r w:rsidR="00500916">
          <w:rPr>
            <w:rFonts w:ascii="Courier New" w:hAnsi="Courier New" w:cs="Courier New"/>
          </w:rPr>
          <w:t>glaucescens</w:t>
        </w:r>
        <w:r w:rsidR="00500916" w:rsidRPr="00850164">
          <w:rPr>
            <w:rFonts w:ascii="Courier New" w:hAnsi="Courier New" w:cs="Courier New"/>
          </w:rPr>
          <w:t xml:space="preserve"> </w:t>
        </w:r>
      </w:ins>
      <w:del w:id="145" w:author="Peter H Wimberger" w:date="2023-02-27T11:11:00Z">
        <w:r w:rsidRPr="00850164" w:rsidDel="00500916">
          <w:rPr>
            <w:rFonts w:ascii="Courier New" w:hAnsi="Courier New" w:cs="Courier New"/>
          </w:rPr>
          <w:delText>saw</w:delText>
        </w:r>
      </w:del>
      <w:ins w:id="146" w:author="Peter H Wimberger" w:date="2023-02-27T11:11:00Z">
        <w:r w:rsidR="00500916" w:rsidRPr="00850164">
          <w:rPr>
            <w:rFonts w:ascii="Courier New" w:hAnsi="Courier New" w:cs="Courier New"/>
          </w:rPr>
          <w:t>s</w:t>
        </w:r>
        <w:r w:rsidR="00500916">
          <w:rPr>
            <w:rFonts w:ascii="Courier New" w:hAnsi="Courier New" w:cs="Courier New"/>
          </w:rPr>
          <w:t>ev</w:t>
        </w:r>
      </w:ins>
      <w:r w:rsidRPr="00850164">
        <w:rPr>
          <w:rFonts w:ascii="Courier New" w:hAnsi="Courier New" w:cs="Courier New"/>
        </w:rPr>
        <w:t>.</w:t>
      </w:r>
    </w:p>
    <w:p w14:paraId="6085515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in fields.</w:t>
      </w:r>
    </w:p>
    <w:p w14:paraId="758DCB38" w14:textId="77777777" w:rsidR="00500916" w:rsidRDefault="00A057B2" w:rsidP="00850164">
      <w:pPr>
        <w:pStyle w:val="PlainText"/>
        <w:rPr>
          <w:ins w:id="147" w:author="Peter H Wimberger" w:date="2023-02-27T11:11:00Z"/>
          <w:rFonts w:ascii="Courier New" w:hAnsi="Courier New" w:cs="Courier New"/>
        </w:rPr>
      </w:pPr>
      <w:commentRangeStart w:id="148"/>
      <w:del w:id="149" w:author="Peter H Wimberger" w:date="2023-02-27T11:11:00Z">
        <w:r w:rsidRPr="00850164" w:rsidDel="00500916">
          <w:rPr>
            <w:rFonts w:ascii="Courier New" w:hAnsi="Courier New" w:cs="Courier New"/>
          </w:rPr>
          <w:delText xml:space="preserve">??? </w:delText>
        </w:r>
      </w:del>
      <w:ins w:id="150" w:author="Peter H Wimberger" w:date="2023-02-27T11:11:00Z">
        <w:r w:rsidR="00500916">
          <w:rPr>
            <w:rFonts w:ascii="Courier New" w:hAnsi="Courier New" w:cs="Courier New"/>
          </w:rPr>
          <w:t>Vireo</w:t>
        </w:r>
        <w:r w:rsidR="00500916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 xml:space="preserve">hutton </w:t>
      </w:r>
      <w:del w:id="151" w:author="Peter H Wimberger" w:date="2023-02-27T11:11:00Z">
        <w:r w:rsidRPr="00850164" w:rsidDel="00500916">
          <w:rPr>
            <w:rFonts w:ascii="Courier New" w:hAnsi="Courier New" w:cs="Courier New"/>
          </w:rPr>
          <w:delText>-</w:delText>
        </w:r>
      </w:del>
      <w:ins w:id="152" w:author="Peter H Wimberger" w:date="2023-02-27T11:11:00Z">
        <w:r w:rsidR="00500916">
          <w:rPr>
            <w:rFonts w:ascii="Courier New" w:hAnsi="Courier New" w:cs="Courier New"/>
          </w:rPr>
          <w:t>–</w:t>
        </w:r>
      </w:ins>
      <w:r w:rsidRPr="00850164">
        <w:rPr>
          <w:rFonts w:ascii="Courier New" w:hAnsi="Courier New" w:cs="Courier New"/>
        </w:rPr>
        <w:t xml:space="preserve"> </w:t>
      </w:r>
    </w:p>
    <w:p w14:paraId="5BBA1D0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heard one.</w:t>
      </w:r>
      <w:commentRangeEnd w:id="148"/>
      <w:r w:rsidR="00500916">
        <w:rPr>
          <w:rStyle w:val="CommentReference"/>
          <w:rFonts w:asciiTheme="minorHAnsi" w:hAnsiTheme="minorHAnsi"/>
        </w:rPr>
        <w:commentReference w:id="148"/>
      </w:r>
    </w:p>
    <w:p w14:paraId="0DF86EC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EBED55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A0A0BB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7E6F76E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23 1916</w:t>
      </w:r>
    </w:p>
    <w:p w14:paraId="1530F0C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1190F38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lodging at Tillamook 1 00</w:t>
      </w:r>
    </w:p>
    <w:p w14:paraId="00DC677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luggage to hotel 50</w:t>
      </w:r>
    </w:p>
    <w:p w14:paraId="227990F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breakfast 25</w:t>
      </w:r>
    </w:p>
    <w:p w14:paraId="2CBAA2E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corn meal </w:t>
      </w:r>
      <w:commentRangeStart w:id="153"/>
      <w:r w:rsidRPr="00850164">
        <w:rPr>
          <w:rFonts w:ascii="Courier New" w:hAnsi="Courier New" w:cs="Courier New"/>
        </w:rPr>
        <w:t>35</w:t>
      </w:r>
      <w:commentRangeEnd w:id="153"/>
      <w:r w:rsidR="00500916">
        <w:rPr>
          <w:rStyle w:val="CommentReference"/>
          <w:rFonts w:asciiTheme="minorHAnsi" w:hAnsiTheme="minorHAnsi"/>
        </w:rPr>
        <w:commentReference w:id="153"/>
      </w:r>
    </w:p>
    <w:p w14:paraId="0F07669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 2 10</w:t>
      </w:r>
    </w:p>
    <w:p w14:paraId="29F7B70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1F35C65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Left Tillamook at 8,30</w:t>
      </w:r>
      <w:ins w:id="154" w:author="Peter H Wimberger" w:date="2023-02-27T11:13:00Z">
        <w:r w:rsidR="00500916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>am.</w:t>
      </w:r>
    </w:p>
    <w:p w14:paraId="6D07200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Wells drove me to Netar</w:t>
      </w:r>
      <w:ins w:id="155" w:author="Peter H Wimberger" w:date="2023-02-27T11:13:00Z">
        <w:r w:rsidR="00500916">
          <w:rPr>
            <w:rFonts w:ascii="Courier New" w:hAnsi="Courier New" w:cs="Courier New"/>
          </w:rPr>
          <w:t>ts</w:t>
        </w:r>
      </w:ins>
      <w:del w:id="156" w:author="Peter H Wimberger" w:date="2023-02-27T11:13:00Z">
        <w:r w:rsidRPr="00850164" w:rsidDel="00500916">
          <w:rPr>
            <w:rFonts w:ascii="Courier New" w:hAnsi="Courier New" w:cs="Courier New"/>
          </w:rPr>
          <w:delText>k</w:delText>
        </w:r>
      </w:del>
      <w:r w:rsidRPr="00850164">
        <w:rPr>
          <w:rFonts w:ascii="Courier New" w:hAnsi="Courier New" w:cs="Courier New"/>
        </w:rPr>
        <w:t xml:space="preserve"> bay</w:t>
      </w:r>
    </w:p>
    <w:p w14:paraId="4563BC7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without</w:t>
      </w:r>
      <w:r w:rsidRPr="00850164">
        <w:rPr>
          <w:rFonts w:ascii="Courier New" w:hAnsi="Courier New" w:cs="Courier New"/>
        </w:rPr>
        <w:t xml:space="preserve"> charge. Reached bay</w:t>
      </w:r>
    </w:p>
    <w:p w14:paraId="1E42DBD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at extreme low tide. Walked</w:t>
      </w:r>
    </w:p>
    <w:p w14:paraId="05F92F3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along bay shore and saw.</w:t>
      </w:r>
    </w:p>
    <w:p w14:paraId="4395DFF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Harris Woodpecker - one</w:t>
      </w:r>
    </w:p>
    <w:p w14:paraId="67BF134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Cyanocitta - 1</w:t>
      </w:r>
    </w:p>
    <w:p w14:paraId="2852616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Crow. - </w:t>
      </w:r>
      <w:ins w:id="157" w:author="Peter H Wimberger" w:date="2023-02-27T11:14:00Z">
        <w:r w:rsidR="00500916">
          <w:rPr>
            <w:rFonts w:ascii="Courier New" w:hAnsi="Courier New" w:cs="Courier New"/>
          </w:rPr>
          <w:t>f</w:t>
        </w:r>
      </w:ins>
      <w:del w:id="158" w:author="Peter H Wimberger" w:date="2023-02-27T11:14:00Z">
        <w:r w:rsidRPr="00850164" w:rsidDel="00500916">
          <w:rPr>
            <w:rFonts w:ascii="Courier New" w:hAnsi="Courier New" w:cs="Courier New"/>
          </w:rPr>
          <w:delText>B</w:delText>
        </w:r>
      </w:del>
      <w:r w:rsidRPr="00850164">
        <w:rPr>
          <w:rFonts w:ascii="Courier New" w:hAnsi="Courier New" w:cs="Courier New"/>
        </w:rPr>
        <w:t>locks on flats.</w:t>
      </w:r>
    </w:p>
    <w:p w14:paraId="7B6EABF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Left Ike Wells place at </w:t>
      </w:r>
    </w:p>
    <w:p w14:paraId="5FC8FC5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2.15 ar. head of bay 3.25pm.</w:t>
      </w:r>
    </w:p>
    <w:p w14:paraId="3C86C54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94AAC1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0B9389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Thursday</w:t>
      </w:r>
    </w:p>
    <w:p w14:paraId="3CBCB5D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FIELD DIARY </w:t>
      </w:r>
    </w:p>
    <w:p w14:paraId="2E991A2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24 1916</w:t>
      </w:r>
    </w:p>
    <w:p w14:paraId="428C24B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1569CB0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69E0AF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48171CD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Shot</w:t>
      </w:r>
      <w:r w:rsidRPr="00850164">
        <w:rPr>
          <w:rFonts w:ascii="Courier New" w:hAnsi="Courier New" w:cs="Courier New"/>
        </w:rPr>
        <w:t xml:space="preserve"> 4 Robins and a </w:t>
      </w:r>
      <w:del w:id="159" w:author="Peter H Wimberger" w:date="2023-02-27T11:14:00Z">
        <w:r w:rsidRPr="00850164" w:rsidDel="00500916">
          <w:rPr>
            <w:rFonts w:ascii="Courier New" w:hAnsi="Courier New" w:cs="Courier New"/>
          </w:rPr>
          <w:delText>???</w:delText>
        </w:r>
      </w:del>
      <w:ins w:id="160" w:author="Peter H Wimberger" w:date="2023-02-27T11:14:00Z">
        <w:r w:rsidR="00500916">
          <w:rPr>
            <w:rFonts w:ascii="Courier New" w:hAnsi="Courier New" w:cs="Courier New"/>
          </w:rPr>
          <w:t>Melospiza</w:t>
        </w:r>
      </w:ins>
    </w:p>
    <w:p w14:paraId="39B9402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Put them up. also 2 rabbits</w:t>
      </w:r>
    </w:p>
    <w:p w14:paraId="12DF549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shot on the 22</w:t>
      </w:r>
      <w:r w:rsidRPr="00500916">
        <w:rPr>
          <w:rFonts w:ascii="Courier New" w:hAnsi="Courier New" w:cs="Courier New"/>
          <w:vertAlign w:val="superscript"/>
          <w:rPrChange w:id="161" w:author="Peter H Wimberger" w:date="2023-02-27T11:15:00Z">
            <w:rPr>
              <w:rFonts w:ascii="Courier New" w:hAnsi="Courier New" w:cs="Courier New"/>
            </w:rPr>
          </w:rPrChange>
        </w:rPr>
        <w:t>nd</w:t>
      </w:r>
      <w:ins w:id="162" w:author="Peter H Wimberger" w:date="2023-02-27T11:15:00Z">
        <w:r w:rsidR="00500916">
          <w:rPr>
            <w:rFonts w:ascii="Courier New" w:hAnsi="Courier New" w:cs="Courier New"/>
          </w:rPr>
          <w:t>.</w:t>
        </w:r>
      </w:ins>
      <w:del w:id="163" w:author="Peter H Wimberger" w:date="2023-02-27T11:15:00Z">
        <w:r w:rsidRPr="00850164" w:rsidDel="00500916">
          <w:rPr>
            <w:rFonts w:ascii="Courier New" w:hAnsi="Courier New" w:cs="Courier New"/>
          </w:rPr>
          <w:delText>,</w:delText>
        </w:r>
      </w:del>
    </w:p>
    <w:p w14:paraId="1CBDDE3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Birds are extremely scarce</w:t>
      </w:r>
    </w:p>
    <w:p w14:paraId="3B02628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Shot a t</w:t>
      </w:r>
      <w:del w:id="164" w:author="Peter H Wimberger" w:date="2023-02-27T11:15:00Z">
        <w:r w:rsidRPr="00850164" w:rsidDel="00500916">
          <w:rPr>
            <w:rFonts w:ascii="Courier New" w:hAnsi="Courier New" w:cs="Courier New"/>
          </w:rPr>
          <w:delText>??? ???</w:delText>
        </w:r>
      </w:del>
      <w:ins w:id="165" w:author="Peter H Wimberger" w:date="2023-02-27T11:15:00Z">
        <w:r w:rsidR="00500916">
          <w:rPr>
            <w:rFonts w:ascii="Courier New" w:hAnsi="Courier New" w:cs="Courier New"/>
          </w:rPr>
          <w:t>ule wren</w:t>
        </w:r>
      </w:ins>
      <w:r w:rsidRPr="00850164">
        <w:rPr>
          <w:rFonts w:ascii="Courier New" w:hAnsi="Courier New" w:cs="Courier New"/>
        </w:rPr>
        <w:t xml:space="preserve"> and a</w:t>
      </w:r>
    </w:p>
    <w:p w14:paraId="658BD07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Pygmy Owl in evening.</w:t>
      </w:r>
    </w:p>
    <w:p w14:paraId="3FC9D1E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The owl at 4.50 in open </w:t>
      </w:r>
    </w:p>
    <w:p w14:paraId="3C8769B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sunshine</w:t>
      </w:r>
    </w:p>
    <w:p w14:paraId="31F015B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27D945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6B1F5A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7428D14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25 1916</w:t>
      </w:r>
    </w:p>
    <w:p w14:paraId="5CF1FFB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4AECD93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7B56E25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4F36BE2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Put up ten birds and </w:t>
      </w:r>
    </w:p>
    <w:p w14:paraId="022A038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hunted tide</w:t>
      </w:r>
      <w:del w:id="166" w:author="Peter H Wimberger" w:date="2023-02-27T11:15:00Z">
        <w:r w:rsidRPr="00850164" w:rsidDel="00500916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 xml:space="preserve"> </w:t>
      </w:r>
      <w:r w:rsidRPr="00850164">
        <w:rPr>
          <w:rFonts w:ascii="Courier New" w:hAnsi="Courier New" w:cs="Courier New"/>
        </w:rPr>
        <w:t>lands.</w:t>
      </w:r>
    </w:p>
    <w:p w14:paraId="20D6740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The Pygmy owl shot</w:t>
      </w:r>
    </w:p>
    <w:p w14:paraId="5E2E723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lastRenderedPageBreak/>
        <w:t>yesterday had a full</w:t>
      </w:r>
    </w:p>
    <w:p w14:paraId="36E14708" w14:textId="77777777" w:rsidR="00000000" w:rsidRPr="00850164" w:rsidRDefault="00500916" w:rsidP="00850164">
      <w:pPr>
        <w:pStyle w:val="PlainText"/>
        <w:rPr>
          <w:rFonts w:ascii="Courier New" w:hAnsi="Courier New" w:cs="Courier New"/>
        </w:rPr>
      </w:pPr>
      <w:ins w:id="167" w:author="Peter H Wimberger" w:date="2023-02-27T11:16:00Z">
        <w:r>
          <w:rPr>
            <w:rFonts w:ascii="Courier New" w:hAnsi="Courier New" w:cs="Courier New"/>
          </w:rPr>
          <w:t xml:space="preserve">grown </w:t>
        </w:r>
        <w:commentRangeStart w:id="168"/>
        <w:r>
          <w:rPr>
            <w:rFonts w:ascii="Courier New" w:hAnsi="Courier New" w:cs="Courier New"/>
          </w:rPr>
          <w:t>Neurotrichus</w:t>
        </w:r>
      </w:ins>
      <w:commentRangeEnd w:id="168"/>
      <w:ins w:id="169" w:author="Peter H Wimberger" w:date="2023-02-27T11:17:00Z">
        <w:r>
          <w:rPr>
            <w:rStyle w:val="CommentReference"/>
            <w:rFonts w:asciiTheme="minorHAnsi" w:hAnsiTheme="minorHAnsi"/>
          </w:rPr>
          <w:commentReference w:id="168"/>
        </w:r>
      </w:ins>
      <w:del w:id="170" w:author="Peter H Wimberger" w:date="2023-02-27T11:16:00Z">
        <w:r w:rsidR="00A057B2" w:rsidRPr="00850164" w:rsidDel="00500916">
          <w:rPr>
            <w:rFonts w:ascii="Courier New" w:hAnsi="Courier New" w:cs="Courier New"/>
          </w:rPr>
          <w:delText>g</w:delText>
        </w:r>
        <w:r w:rsidR="00A057B2" w:rsidRPr="00850164" w:rsidDel="00500916">
          <w:rPr>
            <w:rFonts w:ascii="Courier New" w:hAnsi="Courier New" w:cs="Courier New"/>
          </w:rPr>
          <w:delText>?</w:delText>
        </w:r>
        <w:r w:rsidR="00A057B2" w:rsidRPr="00850164" w:rsidDel="00500916">
          <w:rPr>
            <w:rFonts w:ascii="Courier New" w:hAnsi="Courier New" w:cs="Courier New"/>
          </w:rPr>
          <w:delText>?</w:delText>
        </w:r>
        <w:r w:rsidR="00A057B2" w:rsidRPr="00850164" w:rsidDel="00500916">
          <w:rPr>
            <w:rFonts w:ascii="Courier New" w:hAnsi="Courier New" w:cs="Courier New"/>
          </w:rPr>
          <w:delText>?</w:delText>
        </w:r>
        <w:r w:rsidR="00A057B2" w:rsidRPr="00850164" w:rsidDel="00500916">
          <w:rPr>
            <w:rFonts w:ascii="Courier New" w:hAnsi="Courier New" w:cs="Courier New"/>
          </w:rPr>
          <w:delText xml:space="preserve"> </w:delText>
        </w:r>
        <w:r w:rsidR="00A057B2" w:rsidRPr="00850164" w:rsidDel="00500916">
          <w:rPr>
            <w:rFonts w:ascii="Courier New" w:hAnsi="Courier New" w:cs="Courier New"/>
          </w:rPr>
          <w:delText>?</w:delText>
        </w:r>
        <w:r w:rsidR="00A057B2" w:rsidRPr="00850164" w:rsidDel="00500916">
          <w:rPr>
            <w:rFonts w:ascii="Courier New" w:hAnsi="Courier New" w:cs="Courier New"/>
          </w:rPr>
          <w:delText>?</w:delText>
        </w:r>
        <w:r w:rsidR="00A057B2" w:rsidRPr="00850164" w:rsidDel="00500916">
          <w:rPr>
            <w:rFonts w:ascii="Courier New" w:hAnsi="Courier New" w:cs="Courier New"/>
          </w:rPr>
          <w:delText>?</w:delText>
        </w:r>
      </w:del>
      <w:r w:rsidR="00A057B2" w:rsidRPr="00850164">
        <w:rPr>
          <w:rFonts w:ascii="Courier New" w:hAnsi="Courier New" w:cs="Courier New"/>
        </w:rPr>
        <w:t xml:space="preserve"> in its</w:t>
      </w:r>
    </w:p>
    <w:p w14:paraId="7B6ED29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stomach.</w:t>
      </w:r>
    </w:p>
    <w:p w14:paraId="659134F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EAA6A7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AC2EC3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Sat.</w:t>
      </w:r>
    </w:p>
    <w:p w14:paraId="62ECA80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26 1916</w:t>
      </w:r>
    </w:p>
    <w:p w14:paraId="2BF83C7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6D35569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3248784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213B6BA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Down the sandspit</w:t>
      </w:r>
      <w:del w:id="171" w:author="Peter H Wimberger" w:date="2023-02-27T11:18:00Z">
        <w:r w:rsidRPr="00850164" w:rsidDel="00FB13DA">
          <w:rPr>
            <w:rFonts w:ascii="Courier New" w:hAnsi="Courier New" w:cs="Courier New"/>
          </w:rPr>
          <w:delText>?</w:delText>
        </w:r>
      </w:del>
    </w:p>
    <w:p w14:paraId="7F9DA50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on ocean side, back on </w:t>
      </w:r>
    </w:p>
    <w:p w14:paraId="5DD1FD8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bay side.</w:t>
      </w:r>
    </w:p>
    <w:p w14:paraId="5BF8E09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saw.</w:t>
      </w:r>
    </w:p>
    <w:p w14:paraId="75CDD16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172" w:author="Peter H Wimberger" w:date="2023-02-27T11:18:00Z">
        <w:r w:rsidRPr="00850164" w:rsidDel="00FB13DA">
          <w:rPr>
            <w:rFonts w:ascii="Courier New" w:hAnsi="Courier New" w:cs="Courier New"/>
          </w:rPr>
          <w:delText xml:space="preserve">Sanderbrig </w:delText>
        </w:r>
      </w:del>
      <w:ins w:id="173" w:author="Peter H Wimberger" w:date="2023-02-27T11:18:00Z">
        <w:r w:rsidR="00FB13DA" w:rsidRPr="00850164">
          <w:rPr>
            <w:rFonts w:ascii="Courier New" w:hAnsi="Courier New" w:cs="Courier New"/>
          </w:rPr>
          <w:t>Sander</w:t>
        </w:r>
        <w:r w:rsidR="00FB13DA">
          <w:rPr>
            <w:rFonts w:ascii="Courier New" w:hAnsi="Courier New" w:cs="Courier New"/>
          </w:rPr>
          <w:t>ling</w:t>
        </w:r>
        <w:r w:rsidR="00FB13DA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>- large flock</w:t>
      </w:r>
    </w:p>
    <w:p w14:paraId="73E8667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Cross</w:t>
      </w:r>
      <w:ins w:id="174" w:author="Peter H Wimberger" w:date="2023-02-27T11:18:00Z">
        <w:r w:rsidR="00FB13DA">
          <w:rPr>
            <w:rFonts w:ascii="Courier New" w:hAnsi="Courier New" w:cs="Courier New"/>
          </w:rPr>
          <w:t>b</w:t>
        </w:r>
      </w:ins>
      <w:del w:id="175" w:author="Peter H Wimberger" w:date="2023-02-27T11:18:00Z">
        <w:r w:rsidRPr="00850164" w:rsidDel="00FB13DA">
          <w:rPr>
            <w:rFonts w:ascii="Courier New" w:hAnsi="Courier New" w:cs="Courier New"/>
          </w:rPr>
          <w:delText>f</w:delText>
        </w:r>
      </w:del>
      <w:r w:rsidRPr="00850164">
        <w:rPr>
          <w:rFonts w:ascii="Courier New" w:hAnsi="Courier New" w:cs="Courier New"/>
        </w:rPr>
        <w:t>ill. -</w:t>
      </w:r>
    </w:p>
    <w:p w14:paraId="35AFC6A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Robin. -</w:t>
      </w:r>
    </w:p>
    <w:p w14:paraId="33651CB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Gt. Blue Heron. -</w:t>
      </w:r>
    </w:p>
    <w:p w14:paraId="490C1BE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Canada</w:t>
      </w:r>
      <w:r w:rsidRPr="00850164">
        <w:rPr>
          <w:rFonts w:ascii="Courier New" w:hAnsi="Courier New" w:cs="Courier New"/>
        </w:rPr>
        <w:t xml:space="preserve"> Goose. -</w:t>
      </w:r>
    </w:p>
    <w:p w14:paraId="709680C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found - </w:t>
      </w:r>
      <w:del w:id="176" w:author="Peter H Wimberger" w:date="2023-02-27T11:18:00Z">
        <w:r w:rsidRPr="00850164" w:rsidDel="00FB13DA">
          <w:rPr>
            <w:rFonts w:ascii="Courier New" w:hAnsi="Courier New" w:cs="Courier New"/>
          </w:rPr>
          <w:delText>Fir???</w:delText>
        </w:r>
      </w:del>
      <w:ins w:id="177" w:author="Peter H Wimberger" w:date="2023-02-27T11:18:00Z">
        <w:r w:rsidR="00FB13DA">
          <w:rPr>
            <w:rFonts w:ascii="Courier New" w:hAnsi="Courier New" w:cs="Courier New"/>
          </w:rPr>
          <w:t>Fulmar</w:t>
        </w:r>
      </w:ins>
      <w:r w:rsidRPr="00850164">
        <w:rPr>
          <w:rFonts w:ascii="Courier New" w:hAnsi="Courier New" w:cs="Courier New"/>
        </w:rPr>
        <w:t xml:space="preserve"> - 1 rotten</w:t>
      </w:r>
    </w:p>
    <w:p w14:paraId="58D7E7D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178" w:author="Peter H Wimberger" w:date="2023-02-27T11:19:00Z">
        <w:r w:rsidRPr="00850164" w:rsidDel="00FB13DA">
          <w:rPr>
            <w:rFonts w:ascii="Courier New" w:hAnsi="Courier New" w:cs="Courier New"/>
          </w:rPr>
          <w:delText xml:space="preserve">Rhinercerous </w:delText>
        </w:r>
      </w:del>
      <w:ins w:id="179" w:author="Peter H Wimberger" w:date="2023-02-27T11:19:00Z">
        <w:r w:rsidR="00FB13DA" w:rsidRPr="00850164">
          <w:rPr>
            <w:rFonts w:ascii="Courier New" w:hAnsi="Courier New" w:cs="Courier New"/>
          </w:rPr>
          <w:t>Rhin</w:t>
        </w:r>
        <w:r w:rsidR="00FB13DA">
          <w:rPr>
            <w:rFonts w:ascii="Courier New" w:hAnsi="Courier New" w:cs="Courier New"/>
          </w:rPr>
          <w:t>o</w:t>
        </w:r>
        <w:r w:rsidR="00FB13DA" w:rsidRPr="00850164">
          <w:rPr>
            <w:rFonts w:ascii="Courier New" w:hAnsi="Courier New" w:cs="Courier New"/>
          </w:rPr>
          <w:t xml:space="preserve">cerous </w:t>
        </w:r>
      </w:ins>
      <w:r w:rsidRPr="00850164">
        <w:rPr>
          <w:rFonts w:ascii="Courier New" w:hAnsi="Courier New" w:cs="Courier New"/>
        </w:rPr>
        <w:t xml:space="preserve">Anklet - 2 - </w:t>
      </w:r>
    </w:p>
    <w:p w14:paraId="6DE5820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8BB75A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A9E745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5BE22F8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Feby, 27 1916</w:t>
      </w:r>
    </w:p>
    <w:p w14:paraId="0F464CE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1700DAE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6DA0D4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 saw two</w:t>
      </w:r>
      <w:del w:id="180" w:author="Peter H Wimberger" w:date="2023-02-27T11:19:00Z">
        <w:r w:rsidRPr="00850164" w:rsidDel="00FB13DA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 xml:space="preserve"> T</w:t>
      </w:r>
      <w:del w:id="181" w:author="Peter H Wimberger" w:date="2023-02-27T11:19:00Z">
        <w:r w:rsidRPr="00850164" w:rsidDel="00FB13DA">
          <w:rPr>
            <w:rFonts w:ascii="Courier New" w:hAnsi="Courier New" w:cs="Courier New"/>
          </w:rPr>
          <w:delText>??e</w:delText>
        </w:r>
      </w:del>
      <w:ins w:id="182" w:author="Peter H Wimberger" w:date="2023-02-27T11:19:00Z">
        <w:r w:rsidR="00FB13DA">
          <w:rPr>
            <w:rFonts w:ascii="Courier New" w:hAnsi="Courier New" w:cs="Courier New"/>
          </w:rPr>
          <w:t>ree</w:t>
        </w:r>
      </w:ins>
      <w:r w:rsidRPr="00850164">
        <w:rPr>
          <w:rFonts w:ascii="Courier New" w:hAnsi="Courier New" w:cs="Courier New"/>
        </w:rPr>
        <w:t xml:space="preserve"> Swallows</w:t>
      </w:r>
    </w:p>
    <w:p w14:paraId="463D572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and shot one. </w:t>
      </w:r>
      <w:del w:id="183" w:author="Peter H Wimberger" w:date="2023-02-27T11:19:00Z">
        <w:r w:rsidRPr="00850164" w:rsidDel="00FB13DA">
          <w:rPr>
            <w:rFonts w:ascii="Courier New" w:hAnsi="Courier New" w:cs="Courier New"/>
          </w:rPr>
          <w:delText>list</w:delText>
        </w:r>
      </w:del>
      <w:ins w:id="184" w:author="Peter H Wimberger" w:date="2023-02-27T11:19:00Z">
        <w:r w:rsidR="00FB13DA">
          <w:rPr>
            <w:rFonts w:ascii="Courier New" w:hAnsi="Courier New" w:cs="Courier New"/>
          </w:rPr>
          <w:t>fir</w:t>
        </w:r>
        <w:r w:rsidR="00FB13DA" w:rsidRPr="00850164">
          <w:rPr>
            <w:rFonts w:ascii="Courier New" w:hAnsi="Courier New" w:cs="Courier New"/>
          </w:rPr>
          <w:t>st</w:t>
        </w:r>
      </w:ins>
      <w:r w:rsidRPr="00850164">
        <w:rPr>
          <w:rFonts w:ascii="Courier New" w:hAnsi="Courier New" w:cs="Courier New"/>
        </w:rPr>
        <w:t>? 1916</w:t>
      </w:r>
    </w:p>
    <w:p w14:paraId="3A46647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shot </w:t>
      </w:r>
      <w:ins w:id="185" w:author="Peter H Wimberger" w:date="2023-02-27T11:32:00Z">
        <w:r w:rsidR="00273B9F" w:rsidRPr="00273B9F">
          <w:rPr>
            <w:rFonts w:ascii="Courier New" w:hAnsi="Courier New" w:cs="Courier New"/>
            <w:sz w:val="28"/>
            <w:rPrChange w:id="186" w:author="Peter H Wimberger" w:date="2023-02-27T11:32:00Z">
              <w:rPr>
                <w:rFonts w:ascii="Courier New" w:hAnsi="Courier New" w:cs="Courier New"/>
              </w:rPr>
            </w:rPrChange>
          </w:rPr>
          <w:t>♂</w:t>
        </w:r>
      </w:ins>
      <w:del w:id="187" w:author="Peter H Wimberger" w:date="2023-02-27T11:32:00Z">
        <w:r w:rsidRPr="00850164" w:rsidDel="00273B9F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 xml:space="preserve"> Bufflehead</w:t>
      </w:r>
    </w:p>
    <w:p w14:paraId="3989F50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Song S</w:t>
      </w:r>
      <w:ins w:id="188" w:author="Peter H Wimberger" w:date="2023-02-27T11:33:00Z">
        <w:r w:rsidR="00273B9F">
          <w:rPr>
            <w:rFonts w:ascii="Courier New" w:hAnsi="Courier New" w:cs="Courier New"/>
          </w:rPr>
          <w:t>p</w:t>
        </w:r>
      </w:ins>
      <w:del w:id="189" w:author="Peter H Wimberger" w:date="2023-02-27T11:33:00Z">
        <w:r w:rsidRPr="00850164" w:rsidDel="00273B9F">
          <w:rPr>
            <w:rFonts w:ascii="Courier New" w:hAnsi="Courier New" w:cs="Courier New"/>
          </w:rPr>
          <w:delText>h</w:delText>
        </w:r>
      </w:del>
      <w:r w:rsidRPr="00850164">
        <w:rPr>
          <w:rFonts w:ascii="Courier New" w:hAnsi="Courier New" w:cs="Courier New"/>
        </w:rPr>
        <w:t>.</w:t>
      </w:r>
    </w:p>
    <w:p w14:paraId="7C89599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Saw - Pipits -</w:t>
      </w:r>
    </w:p>
    <w:p w14:paraId="3C3FE0F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190" w:author="Peter H Wimberger" w:date="2023-02-27T11:33:00Z">
        <w:r w:rsidRPr="00850164" w:rsidDel="00273B9F">
          <w:rPr>
            <w:rFonts w:ascii="Courier New" w:hAnsi="Courier New" w:cs="Courier New"/>
          </w:rPr>
          <w:delText>B???</w:delText>
        </w:r>
      </w:del>
      <w:ins w:id="191" w:author="Peter H Wimberger" w:date="2023-02-27T11:33:00Z">
        <w:r w:rsidR="00273B9F">
          <w:rPr>
            <w:rFonts w:ascii="Courier New" w:hAnsi="Courier New" w:cs="Courier New"/>
          </w:rPr>
          <w:t>Brewers</w:t>
        </w:r>
      </w:ins>
      <w:r w:rsidRPr="00850164">
        <w:rPr>
          <w:rFonts w:ascii="Courier New" w:hAnsi="Courier New" w:cs="Courier New"/>
        </w:rPr>
        <w:t xml:space="preserve"> </w:t>
      </w:r>
      <w:del w:id="192" w:author="Peter H Wimberger" w:date="2023-02-27T11:33:00Z">
        <w:r w:rsidRPr="00850164" w:rsidDel="00273B9F">
          <w:rPr>
            <w:rFonts w:ascii="Courier New" w:hAnsi="Courier New" w:cs="Courier New"/>
          </w:rPr>
          <w:delText>Blkhd</w:delText>
        </w:r>
      </w:del>
      <w:ins w:id="193" w:author="Peter H Wimberger" w:date="2023-02-27T11:33:00Z">
        <w:r w:rsidR="00273B9F" w:rsidRPr="00850164">
          <w:rPr>
            <w:rFonts w:ascii="Courier New" w:hAnsi="Courier New" w:cs="Courier New"/>
          </w:rPr>
          <w:t>Blk</w:t>
        </w:r>
        <w:r w:rsidR="00273B9F">
          <w:rPr>
            <w:rFonts w:ascii="Courier New" w:hAnsi="Courier New" w:cs="Courier New"/>
          </w:rPr>
          <w:t>b</w:t>
        </w:r>
        <w:r w:rsidR="00273B9F" w:rsidRPr="00850164">
          <w:rPr>
            <w:rFonts w:ascii="Courier New" w:hAnsi="Courier New" w:cs="Courier New"/>
          </w:rPr>
          <w:t>d</w:t>
        </w:r>
      </w:ins>
      <w:r w:rsidRPr="00850164">
        <w:rPr>
          <w:rFonts w:ascii="Courier New" w:hAnsi="Courier New" w:cs="Courier New"/>
        </w:rPr>
        <w:t>.</w:t>
      </w:r>
    </w:p>
    <w:p w14:paraId="79A5F9D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Red</w:t>
      </w:r>
      <w:del w:id="194" w:author="Peter H Wimberger" w:date="2023-02-27T11:33:00Z">
        <w:r w:rsidRPr="00850164" w:rsidDel="00273B9F">
          <w:rPr>
            <w:rFonts w:ascii="Courier New" w:hAnsi="Courier New" w:cs="Courier New"/>
          </w:rPr>
          <w:delText>???</w:delText>
        </w:r>
      </w:del>
      <w:ins w:id="195" w:author="Peter H Wimberger" w:date="2023-02-27T11:33:00Z">
        <w:r w:rsidR="00273B9F">
          <w:rPr>
            <w:rFonts w:ascii="Courier New" w:hAnsi="Courier New" w:cs="Courier New"/>
          </w:rPr>
          <w:t>-wing</w:t>
        </w:r>
      </w:ins>
    </w:p>
    <w:p w14:paraId="6F6E509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Robins</w:t>
      </w:r>
    </w:p>
    <w:p w14:paraId="7617C17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Bald Eagle - 1</w:t>
      </w:r>
    </w:p>
    <w:p w14:paraId="086707F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196" w:author="Peter H Wimberger" w:date="2023-02-27T11:33:00Z">
        <w:r w:rsidRPr="00850164" w:rsidDel="00273B9F">
          <w:rPr>
            <w:rFonts w:ascii="Courier New" w:hAnsi="Courier New" w:cs="Courier New"/>
          </w:rPr>
          <w:delText>?</w:delText>
        </w:r>
      </w:del>
      <w:ins w:id="197" w:author="Peter H Wimberger" w:date="2023-02-27T11:33:00Z">
        <w:r w:rsidR="00273B9F">
          <w:rPr>
            <w:rFonts w:ascii="Courier New" w:hAnsi="Courier New" w:cs="Courier New"/>
          </w:rPr>
          <w:t>Ki</w:t>
        </w:r>
      </w:ins>
      <w:r w:rsidRPr="00850164">
        <w:rPr>
          <w:rFonts w:ascii="Courier New" w:hAnsi="Courier New" w:cs="Courier New"/>
        </w:rPr>
        <w:t>nglet-s</w:t>
      </w:r>
      <w:ins w:id="198" w:author="Peter H Wimberger" w:date="2023-02-27T11:33:00Z">
        <w:r w:rsidR="00273B9F">
          <w:rPr>
            <w:rFonts w:ascii="Courier New" w:hAnsi="Courier New" w:cs="Courier New"/>
          </w:rPr>
          <w:t>i</w:t>
        </w:r>
      </w:ins>
      <w:del w:id="199" w:author="Peter H Wimberger" w:date="2023-02-27T11:33:00Z">
        <w:r w:rsidRPr="00850164" w:rsidDel="00273B9F">
          <w:rPr>
            <w:rFonts w:ascii="Courier New" w:hAnsi="Courier New" w:cs="Courier New"/>
          </w:rPr>
          <w:delText>e</w:delText>
        </w:r>
      </w:del>
      <w:r w:rsidRPr="00850164">
        <w:rPr>
          <w:rFonts w:ascii="Courier New" w:hAnsi="Courier New" w:cs="Courier New"/>
        </w:rPr>
        <w:t>tk</w:t>
      </w:r>
      <w:r w:rsidRPr="00850164">
        <w:rPr>
          <w:rFonts w:ascii="Courier New" w:hAnsi="Courier New" w:cs="Courier New"/>
        </w:rPr>
        <w:t>a - 1</w:t>
      </w:r>
    </w:p>
    <w:p w14:paraId="73A97F0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87BD3E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17D88D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Monday.</w:t>
      </w:r>
    </w:p>
    <w:p w14:paraId="57F8130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62FEA25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28 1916,</w:t>
      </w:r>
    </w:p>
    <w:p w14:paraId="5DA8048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11C1BB9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5045FA2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279983E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Went to Ike Wells place</w:t>
      </w:r>
    </w:p>
    <w:p w14:paraId="47660C6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for mail</w:t>
      </w:r>
      <w:del w:id="200" w:author="Peter H Wimberger" w:date="2023-02-27T11:34:00Z">
        <w:r w:rsidRPr="00850164" w:rsidDel="00273B9F">
          <w:rPr>
            <w:rFonts w:ascii="Courier New" w:hAnsi="Courier New" w:cs="Courier New"/>
          </w:rPr>
          <w:delText>,</w:delText>
        </w:r>
      </w:del>
      <w:ins w:id="201" w:author="Peter H Wimberger" w:date="2023-02-27T11:34:00Z">
        <w:r w:rsidR="00273B9F">
          <w:rPr>
            <w:rFonts w:ascii="Courier New" w:hAnsi="Courier New" w:cs="Courier New"/>
          </w:rPr>
          <w:t>.</w:t>
        </w:r>
      </w:ins>
      <w:r w:rsidRPr="00850164">
        <w:rPr>
          <w:rFonts w:ascii="Courier New" w:hAnsi="Courier New" w:cs="Courier New"/>
        </w:rPr>
        <w:t xml:space="preserve"> windy with rain</w:t>
      </w:r>
    </w:p>
    <w:p w14:paraId="30F7DE2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saw - 1 Wrenlit</w:t>
      </w:r>
    </w:p>
    <w:p w14:paraId="30128A9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1 Hermit </w:t>
      </w:r>
      <w:del w:id="202" w:author="Peter H Wimberger" w:date="2023-02-27T11:34:00Z">
        <w:r w:rsidRPr="00850164" w:rsidDel="00273B9F">
          <w:rPr>
            <w:rFonts w:ascii="Courier New" w:hAnsi="Courier New" w:cs="Courier New"/>
          </w:rPr>
          <w:delText>???</w:delText>
        </w:r>
      </w:del>
      <w:ins w:id="203" w:author="Peter H Wimberger" w:date="2023-02-27T11:34:00Z">
        <w:r w:rsidR="00273B9F">
          <w:rPr>
            <w:rFonts w:ascii="Courier New" w:hAnsi="Courier New" w:cs="Courier New"/>
          </w:rPr>
          <w:t>Thr</w:t>
        </w:r>
      </w:ins>
      <w:r w:rsidRPr="00850164">
        <w:rPr>
          <w:rFonts w:ascii="Courier New" w:hAnsi="Courier New" w:cs="Courier New"/>
        </w:rPr>
        <w:t>ush.</w:t>
      </w:r>
    </w:p>
    <w:p w14:paraId="525B5F1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65C54A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F27FC8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Tuesday</w:t>
      </w:r>
    </w:p>
    <w:p w14:paraId="6C0ED46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Feby 29 1916</w:t>
      </w:r>
    </w:p>
    <w:p w14:paraId="0FF750D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1DE5A88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lastRenderedPageBreak/>
        <w:t>Total</w:t>
      </w:r>
    </w:p>
    <w:p w14:paraId="0E7EAA5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2C58C18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204" w:author="Peter H Wimberger" w:date="2023-02-27T11:34:00Z">
        <w:r w:rsidRPr="00850164" w:rsidDel="00273B9F">
          <w:rPr>
            <w:rFonts w:ascii="Courier New" w:hAnsi="Courier New" w:cs="Courier New"/>
          </w:rPr>
          <w:delText xml:space="preserve">bought </w:delText>
        </w:r>
      </w:del>
      <w:ins w:id="205" w:author="Peter H Wimberger" w:date="2023-02-27T11:34:00Z">
        <w:r w:rsidR="00273B9F">
          <w:rPr>
            <w:rFonts w:ascii="Courier New" w:hAnsi="Courier New" w:cs="Courier New"/>
          </w:rPr>
          <w:t>Caught</w:t>
        </w:r>
        <w:r w:rsidR="00273B9F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 xml:space="preserve">2 </w:t>
      </w:r>
      <w:del w:id="206" w:author="Peter H Wimberger" w:date="2023-02-27T11:34:00Z">
        <w:r w:rsidRPr="00850164" w:rsidDel="00273B9F">
          <w:rPr>
            <w:rFonts w:ascii="Courier New" w:hAnsi="Courier New" w:cs="Courier New"/>
          </w:rPr>
          <w:delText>Pero???</w:delText>
        </w:r>
      </w:del>
      <w:ins w:id="207" w:author="Peter H Wimberger" w:date="2023-02-27T11:34:00Z">
        <w:r w:rsidR="00273B9F">
          <w:rPr>
            <w:rFonts w:ascii="Courier New" w:hAnsi="Courier New" w:cs="Courier New"/>
          </w:rPr>
          <w:t>Peromyscus</w:t>
        </w:r>
      </w:ins>
      <w:r w:rsidRPr="00850164">
        <w:rPr>
          <w:rFonts w:ascii="Courier New" w:hAnsi="Courier New" w:cs="Courier New"/>
        </w:rPr>
        <w:t xml:space="preserve"> and</w:t>
      </w:r>
    </w:p>
    <w:p w14:paraId="6404A17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1 Golden - cr. </w:t>
      </w:r>
      <w:ins w:id="208" w:author="Peter H Wimberger" w:date="2023-02-27T11:35:00Z">
        <w:r w:rsidR="00273B9F">
          <w:rPr>
            <w:rFonts w:ascii="Courier New" w:hAnsi="Courier New" w:cs="Courier New"/>
          </w:rPr>
          <w:t>K</w:t>
        </w:r>
      </w:ins>
      <w:del w:id="209" w:author="Peter H Wimberger" w:date="2023-02-27T11:35:00Z">
        <w:r w:rsidRPr="00850164" w:rsidDel="00273B9F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>inglet</w:t>
      </w:r>
    </w:p>
    <w:p w14:paraId="20B455F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Heavy </w:t>
      </w:r>
      <w:r w:rsidRPr="00850164">
        <w:rPr>
          <w:rFonts w:ascii="Courier New" w:hAnsi="Courier New" w:cs="Courier New"/>
        </w:rPr>
        <w:t>rain all day</w:t>
      </w:r>
    </w:p>
    <w:p w14:paraId="41537E0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B160E4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82ECE2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Wednesday</w:t>
      </w:r>
    </w:p>
    <w:p w14:paraId="16A77A8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32141DA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 1 1916</w:t>
      </w:r>
    </w:p>
    <w:p w14:paraId="48C35C2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09B20F2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0EFBB7E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9CB4BB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Down sandspit to </w:t>
      </w:r>
      <w:del w:id="210" w:author="Peter H Wimberger" w:date="2023-02-27T11:35:00Z">
        <w:r w:rsidRPr="00850164" w:rsidDel="00273B9F">
          <w:rPr>
            <w:rFonts w:ascii="Courier New" w:hAnsi="Courier New" w:cs="Courier New"/>
          </w:rPr>
          <w:delText>a</w:delText>
        </w:r>
      </w:del>
      <w:ins w:id="211" w:author="Peter H Wimberger" w:date="2023-02-27T11:35:00Z">
        <w:r w:rsidR="00273B9F">
          <w:rPr>
            <w:rFonts w:ascii="Courier New" w:hAnsi="Courier New" w:cs="Courier New"/>
          </w:rPr>
          <w:t>e</w:t>
        </w:r>
      </w:ins>
      <w:r w:rsidRPr="00850164">
        <w:rPr>
          <w:rFonts w:ascii="Courier New" w:hAnsi="Courier New" w:cs="Courier New"/>
        </w:rPr>
        <w:t>nd</w:t>
      </w:r>
      <w:ins w:id="212" w:author="Peter H Wimberger" w:date="2023-02-27T11:35:00Z">
        <w:r w:rsidR="00273B9F">
          <w:rPr>
            <w:rFonts w:ascii="Courier New" w:hAnsi="Courier New" w:cs="Courier New"/>
          </w:rPr>
          <w:t>.</w:t>
        </w:r>
      </w:ins>
      <w:r w:rsidRPr="00850164">
        <w:rPr>
          <w:rFonts w:ascii="Courier New" w:hAnsi="Courier New" w:cs="Courier New"/>
        </w:rPr>
        <w:t xml:space="preserve"> found</w:t>
      </w:r>
    </w:p>
    <w:p w14:paraId="3723D4A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1 Rhin</w:t>
      </w:r>
      <w:ins w:id="213" w:author="Peter H Wimberger" w:date="2023-02-27T11:35:00Z">
        <w:r w:rsidR="00273B9F">
          <w:rPr>
            <w:rFonts w:ascii="Courier New" w:hAnsi="Courier New" w:cs="Courier New"/>
          </w:rPr>
          <w:t>o</w:t>
        </w:r>
      </w:ins>
      <w:del w:id="214" w:author="Peter H Wimberger" w:date="2023-02-27T11:35:00Z">
        <w:r w:rsidRPr="00850164" w:rsidDel="00273B9F">
          <w:rPr>
            <w:rFonts w:ascii="Courier New" w:hAnsi="Courier New" w:cs="Courier New"/>
          </w:rPr>
          <w:delText>e</w:delText>
        </w:r>
        <w:r w:rsidRPr="00850164" w:rsidDel="00273B9F">
          <w:rPr>
            <w:rFonts w:ascii="Courier New" w:hAnsi="Courier New" w:cs="Courier New"/>
          </w:rPr>
          <w:delText>r</w:delText>
        </w:r>
      </w:del>
      <w:r w:rsidRPr="00850164">
        <w:rPr>
          <w:rFonts w:ascii="Courier New" w:hAnsi="Courier New" w:cs="Courier New"/>
        </w:rPr>
        <w:t>cerous A</w:t>
      </w:r>
      <w:ins w:id="215" w:author="Peter H Wimberger" w:date="2023-02-27T11:35:00Z">
        <w:r w:rsidR="00273B9F">
          <w:rPr>
            <w:rFonts w:ascii="Courier New" w:hAnsi="Courier New" w:cs="Courier New"/>
          </w:rPr>
          <w:t>u</w:t>
        </w:r>
      </w:ins>
      <w:del w:id="216" w:author="Peter H Wimberger" w:date="2023-02-27T11:35:00Z">
        <w:r w:rsidRPr="00850164" w:rsidDel="00273B9F">
          <w:rPr>
            <w:rFonts w:ascii="Courier New" w:hAnsi="Courier New" w:cs="Courier New"/>
          </w:rPr>
          <w:delText>n</w:delText>
        </w:r>
      </w:del>
      <w:r w:rsidRPr="00850164">
        <w:rPr>
          <w:rFonts w:ascii="Courier New" w:hAnsi="Courier New" w:cs="Courier New"/>
        </w:rPr>
        <w:t>klet.</w:t>
      </w:r>
    </w:p>
    <w:p w14:paraId="74A15D6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1 Tufted Puffin</w:t>
      </w:r>
      <w:ins w:id="217" w:author="Peter H Wimberger" w:date="2023-02-27T11:35:00Z">
        <w:r w:rsidR="00273B9F">
          <w:rPr>
            <w:rFonts w:ascii="Courier New" w:hAnsi="Courier New" w:cs="Courier New"/>
          </w:rPr>
          <w:t>.</w:t>
        </w:r>
      </w:ins>
      <w:r w:rsidRPr="00850164">
        <w:rPr>
          <w:rFonts w:ascii="Courier New" w:hAnsi="Courier New" w:cs="Courier New"/>
        </w:rPr>
        <w:t xml:space="preserve"> on beach.</w:t>
      </w:r>
    </w:p>
    <w:p w14:paraId="6D896A1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shot 1 </w:t>
      </w:r>
      <w:del w:id="218" w:author="Peter H Wimberger" w:date="2023-02-27T11:36:00Z">
        <w:r w:rsidRPr="00850164" w:rsidDel="00273B9F">
          <w:rPr>
            <w:rFonts w:ascii="Courier New" w:hAnsi="Courier New" w:cs="Courier New"/>
          </w:rPr>
          <w:delText>P???.</w:delText>
        </w:r>
      </w:del>
      <w:ins w:id="219" w:author="Peter H Wimberger" w:date="2023-02-27T11:36:00Z">
        <w:r w:rsidR="00273B9F">
          <w:rPr>
            <w:rFonts w:ascii="Courier New" w:hAnsi="Courier New" w:cs="Courier New"/>
          </w:rPr>
          <w:t>Podilymbus.</w:t>
        </w:r>
      </w:ins>
    </w:p>
    <w:p w14:paraId="4BB7282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1 </w:t>
      </w:r>
      <w:del w:id="220" w:author="Peter H Wimberger" w:date="2023-02-27T11:36:00Z">
        <w:r w:rsidRPr="00850164" w:rsidDel="00273B9F">
          <w:rPr>
            <w:rFonts w:ascii="Courier New" w:hAnsi="Courier New" w:cs="Courier New"/>
          </w:rPr>
          <w:delText>me???.</w:delText>
        </w:r>
      </w:del>
      <w:ins w:id="221" w:author="Peter H Wimberger" w:date="2023-02-27T11:36:00Z">
        <w:r w:rsidR="00273B9F">
          <w:rPr>
            <w:rFonts w:ascii="Courier New" w:hAnsi="Courier New" w:cs="Courier New"/>
          </w:rPr>
          <w:t>Merganser.</w:t>
        </w:r>
      </w:ins>
    </w:p>
    <w:p w14:paraId="4C8C447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2 Charit</w:t>
      </w:r>
      <w:del w:id="222" w:author="Peter H Wimberger" w:date="2023-02-27T11:37:00Z">
        <w:r w:rsidRPr="00850164" w:rsidDel="00273B9F">
          <w:rPr>
            <w:rFonts w:ascii="Courier New" w:hAnsi="Courier New" w:cs="Courier New"/>
          </w:rPr>
          <w:delText>???.</w:delText>
        </w:r>
      </w:del>
      <w:ins w:id="223" w:author="Peter H Wimberger" w:date="2023-02-27T11:37:00Z">
        <w:r w:rsidR="00273B9F">
          <w:rPr>
            <w:rFonts w:ascii="Courier New" w:hAnsi="Courier New" w:cs="Courier New"/>
          </w:rPr>
          <w:t>onetta</w:t>
        </w:r>
        <w:r w:rsidR="00273B9F" w:rsidRPr="00850164">
          <w:rPr>
            <w:rFonts w:ascii="Courier New" w:hAnsi="Courier New" w:cs="Courier New"/>
          </w:rPr>
          <w:t>.</w:t>
        </w:r>
      </w:ins>
    </w:p>
    <w:p w14:paraId="3C2C9E4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3 </w:t>
      </w:r>
      <w:del w:id="224" w:author="Peter H Wimberger" w:date="2023-02-27T11:36:00Z">
        <w:r w:rsidRPr="00850164" w:rsidDel="00273B9F">
          <w:rPr>
            <w:rFonts w:ascii="Courier New" w:hAnsi="Courier New" w:cs="Courier New"/>
          </w:rPr>
          <w:delText>marila</w:delText>
        </w:r>
      </w:del>
      <w:ins w:id="225" w:author="Peter H Wimberger" w:date="2023-02-27T11:36:00Z">
        <w:r w:rsidR="00273B9F">
          <w:rPr>
            <w:rFonts w:ascii="Courier New" w:hAnsi="Courier New" w:cs="Courier New"/>
          </w:rPr>
          <w:t>M</w:t>
        </w:r>
        <w:r w:rsidR="00273B9F" w:rsidRPr="00850164">
          <w:rPr>
            <w:rFonts w:ascii="Courier New" w:hAnsi="Courier New" w:cs="Courier New"/>
          </w:rPr>
          <w:t>arila</w:t>
        </w:r>
      </w:ins>
      <w:del w:id="226" w:author="Peter H Wimberger" w:date="2023-02-27T11:36:00Z">
        <w:r w:rsidRPr="00850164" w:rsidDel="00273B9F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>.</w:t>
      </w:r>
    </w:p>
    <w:p w14:paraId="16C17B2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6 Sanderling</w:t>
      </w:r>
      <w:del w:id="227" w:author="Peter H Wimberger" w:date="2023-02-27T11:36:00Z">
        <w:r w:rsidRPr="00850164" w:rsidDel="00273B9F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>.</w:t>
      </w:r>
    </w:p>
    <w:p w14:paraId="179DCA0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1 Agela</w:t>
      </w:r>
      <w:del w:id="228" w:author="Peter H Wimberger" w:date="2023-02-27T11:36:00Z">
        <w:r w:rsidRPr="00850164" w:rsidDel="00273B9F">
          <w:rPr>
            <w:rFonts w:ascii="Courier New" w:hAnsi="Courier New" w:cs="Courier New"/>
          </w:rPr>
          <w:delText>???</w:delText>
        </w:r>
      </w:del>
      <w:ins w:id="229" w:author="Peter H Wimberger" w:date="2023-02-27T11:36:00Z">
        <w:r w:rsidR="00273B9F">
          <w:rPr>
            <w:rFonts w:ascii="Courier New" w:hAnsi="Courier New" w:cs="Courier New"/>
          </w:rPr>
          <w:t>iu</w:t>
        </w:r>
      </w:ins>
      <w:r w:rsidRPr="00850164">
        <w:rPr>
          <w:rFonts w:ascii="Courier New" w:hAnsi="Courier New" w:cs="Courier New"/>
        </w:rPr>
        <w:t xml:space="preserve">s </w:t>
      </w:r>
    </w:p>
    <w:p w14:paraId="1B5C3FF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D0FB7C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F09681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Thursday</w:t>
      </w:r>
    </w:p>
    <w:p w14:paraId="46EA1EC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 2, 1</w:t>
      </w:r>
      <w:r w:rsidRPr="00850164">
        <w:rPr>
          <w:rFonts w:ascii="Courier New" w:hAnsi="Courier New" w:cs="Courier New"/>
        </w:rPr>
        <w:t>916</w:t>
      </w:r>
    </w:p>
    <w:p w14:paraId="1EAC9B6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5ED1AA3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2C7BA88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1EFCB40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extremely stormy, rain, hail</w:t>
      </w:r>
    </w:p>
    <w:p w14:paraId="5F9470B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and wind all day.</w:t>
      </w:r>
    </w:p>
    <w:p w14:paraId="5CB4674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Put up birds all day</w:t>
      </w:r>
    </w:p>
    <w:p w14:paraId="0FEB105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7DEDBF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BAA081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Friday.</w:t>
      </w:r>
    </w:p>
    <w:p w14:paraId="5506623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70F34A8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 3 1916</w:t>
      </w:r>
    </w:p>
    <w:p w14:paraId="407ECF6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5BE731E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4F7341F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13B5832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Shot a Bald Eagle and</w:t>
      </w:r>
    </w:p>
    <w:p w14:paraId="35756FBF" w14:textId="0253D0F1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230" w:author="Peter H Wimberger" w:date="2023-02-27T11:38:00Z">
        <w:r w:rsidRPr="00850164" w:rsidDel="00B84944">
          <w:rPr>
            <w:rFonts w:ascii="Courier New" w:hAnsi="Courier New" w:cs="Courier New"/>
          </w:rPr>
          <w:delText>??? ???</w:delText>
        </w:r>
      </w:del>
      <w:ins w:id="231" w:author="Peter H Wimberger" w:date="2023-02-27T11:38:00Z">
        <w:r w:rsidR="00B84944">
          <w:rPr>
            <w:rFonts w:ascii="Courier New" w:hAnsi="Courier New" w:cs="Courier New"/>
          </w:rPr>
          <w:t>one Grebe</w:t>
        </w:r>
      </w:ins>
      <w:r w:rsidRPr="00850164">
        <w:rPr>
          <w:rFonts w:ascii="Courier New" w:hAnsi="Courier New" w:cs="Courier New"/>
        </w:rPr>
        <w:t>, also Ruddy Duck.</w:t>
      </w:r>
    </w:p>
    <w:p w14:paraId="754CC089" w14:textId="16F9C1E3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saw four of the </w:t>
      </w:r>
      <w:del w:id="232" w:author="Peter H Wimberger" w:date="2023-02-27T11:38:00Z">
        <w:r w:rsidRPr="00850164" w:rsidDel="00B84944">
          <w:rPr>
            <w:rFonts w:ascii="Courier New" w:hAnsi="Courier New" w:cs="Courier New"/>
          </w:rPr>
          <w:delText>???.</w:delText>
        </w:r>
      </w:del>
      <w:ins w:id="233" w:author="Peter H Wimberger" w:date="2023-02-27T11:38:00Z">
        <w:r w:rsidR="00B84944">
          <w:rPr>
            <w:rFonts w:ascii="Courier New" w:hAnsi="Courier New" w:cs="Courier New"/>
          </w:rPr>
          <w:t>later</w:t>
        </w:r>
        <w:r w:rsidR="00B84944" w:rsidRPr="00850164">
          <w:rPr>
            <w:rFonts w:ascii="Courier New" w:hAnsi="Courier New" w:cs="Courier New"/>
          </w:rPr>
          <w:t>.</w:t>
        </w:r>
      </w:ins>
    </w:p>
    <w:p w14:paraId="1C8332E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Put up four ducks</w:t>
      </w:r>
    </w:p>
    <w:p w14:paraId="7045319E" w14:textId="613BC953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also 2 Rusty </w:t>
      </w:r>
      <w:del w:id="234" w:author="Peter H Wimberger" w:date="2023-02-27T11:39:00Z">
        <w:r w:rsidRPr="00850164" w:rsidDel="00B84944">
          <w:rPr>
            <w:rFonts w:ascii="Courier New" w:hAnsi="Courier New" w:cs="Courier New"/>
          </w:rPr>
          <w:delText>Sar</w:delText>
        </w:r>
        <w:r w:rsidRPr="00850164" w:rsidDel="00B84944">
          <w:rPr>
            <w:rFonts w:ascii="Courier New" w:hAnsi="Courier New" w:cs="Courier New"/>
          </w:rPr>
          <w:delText>???.</w:delText>
        </w:r>
      </w:del>
      <w:ins w:id="235" w:author="Peter H Wimberger" w:date="2023-02-27T11:39:00Z">
        <w:r w:rsidR="00B84944">
          <w:rPr>
            <w:rFonts w:ascii="Courier New" w:hAnsi="Courier New" w:cs="Courier New"/>
          </w:rPr>
          <w:t>Song Sp.</w:t>
        </w:r>
      </w:ins>
      <w:r w:rsidRPr="00850164">
        <w:rPr>
          <w:rFonts w:ascii="Courier New" w:hAnsi="Courier New" w:cs="Courier New"/>
        </w:rPr>
        <w:t xml:space="preserve"> and</w:t>
      </w:r>
    </w:p>
    <w:p w14:paraId="298D68D8" w14:textId="49C9F318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236" w:author="Peter H Wimberger" w:date="2023-02-27T11:39:00Z">
        <w:r w:rsidRPr="00850164" w:rsidDel="00B84944">
          <w:rPr>
            <w:rFonts w:ascii="Courier New" w:hAnsi="Courier New" w:cs="Courier New"/>
          </w:rPr>
          <w:delText xml:space="preserve">a </w:delText>
        </w:r>
      </w:del>
      <w:ins w:id="237" w:author="Peter H Wimberger" w:date="2023-02-27T11:39:00Z">
        <w:r w:rsidR="00B84944">
          <w:rPr>
            <w:rFonts w:ascii="Courier New" w:hAnsi="Courier New" w:cs="Courier New"/>
          </w:rPr>
          <w:t>1</w:t>
        </w:r>
        <w:r w:rsidR="00B84944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>Robin.</w:t>
      </w:r>
    </w:p>
    <w:p w14:paraId="30FBF66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Golden Eagle - one shot</w:t>
      </w:r>
    </w:p>
    <w:p w14:paraId="4D293971" w14:textId="0E608BAA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in Fairview </w:t>
      </w:r>
      <w:del w:id="238" w:author="Peter H Wimberger" w:date="2023-02-27T11:39:00Z">
        <w:r w:rsidRPr="00850164" w:rsidDel="00B84944">
          <w:rPr>
            <w:rFonts w:ascii="Courier New" w:hAnsi="Courier New" w:cs="Courier New"/>
          </w:rPr>
          <w:delText>distinct</w:delText>
        </w:r>
      </w:del>
      <w:ins w:id="239" w:author="Peter H Wimberger" w:date="2023-02-27T11:39:00Z">
        <w:r w:rsidR="00B84944" w:rsidRPr="00850164">
          <w:rPr>
            <w:rFonts w:ascii="Courier New" w:hAnsi="Courier New" w:cs="Courier New"/>
          </w:rPr>
          <w:t>dist</w:t>
        </w:r>
        <w:r w:rsidR="00B84944">
          <w:rPr>
            <w:rFonts w:ascii="Courier New" w:hAnsi="Courier New" w:cs="Courier New"/>
          </w:rPr>
          <w:t>ri</w:t>
        </w:r>
        <w:r w:rsidR="00B84944" w:rsidRPr="00850164">
          <w:rPr>
            <w:rFonts w:ascii="Courier New" w:hAnsi="Courier New" w:cs="Courier New"/>
          </w:rPr>
          <w:t>ct</w:t>
        </w:r>
      </w:ins>
      <w:r w:rsidRPr="00850164">
        <w:rPr>
          <w:rFonts w:ascii="Courier New" w:hAnsi="Courier New" w:cs="Courier New"/>
        </w:rPr>
        <w:t>? on Jan. 10, 1</w:t>
      </w:r>
      <w:ins w:id="240" w:author="Peter H Wimberger" w:date="2023-02-27T11:39:00Z">
        <w:r w:rsidR="00B84944">
          <w:rPr>
            <w:rFonts w:ascii="Courier New" w:hAnsi="Courier New" w:cs="Courier New"/>
          </w:rPr>
          <w:t>9</w:t>
        </w:r>
      </w:ins>
      <w:del w:id="241" w:author="Peter H Wimberger" w:date="2023-02-27T11:39:00Z">
        <w:r w:rsidRPr="00850164" w:rsidDel="00B84944">
          <w:rPr>
            <w:rFonts w:ascii="Courier New" w:hAnsi="Courier New" w:cs="Courier New"/>
          </w:rPr>
          <w:delText>7</w:delText>
        </w:r>
      </w:del>
      <w:r w:rsidRPr="00850164">
        <w:rPr>
          <w:rFonts w:ascii="Courier New" w:hAnsi="Courier New" w:cs="Courier New"/>
        </w:rPr>
        <w:t>16</w:t>
      </w:r>
    </w:p>
    <w:p w14:paraId="418D845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by Albert Neilson. Mounted</w:t>
      </w:r>
    </w:p>
    <w:p w14:paraId="6D1A9A60" w14:textId="65ED5C5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by Mrs Bob Nielson of </w:t>
      </w:r>
      <w:del w:id="242" w:author="Peter H Wimberger" w:date="2023-02-27T11:40:00Z">
        <w:r w:rsidRPr="00850164" w:rsidDel="00B84944">
          <w:rPr>
            <w:rFonts w:ascii="Courier New" w:hAnsi="Courier New" w:cs="Courier New"/>
          </w:rPr>
          <w:delText>Netark</w:delText>
        </w:r>
      </w:del>
      <w:ins w:id="243" w:author="Peter H Wimberger" w:date="2023-02-27T11:40:00Z">
        <w:r w:rsidR="00B84944" w:rsidRPr="00850164">
          <w:rPr>
            <w:rFonts w:ascii="Courier New" w:hAnsi="Courier New" w:cs="Courier New"/>
          </w:rPr>
          <w:t>Netar</w:t>
        </w:r>
        <w:r w:rsidR="00B84944">
          <w:rPr>
            <w:rFonts w:ascii="Courier New" w:hAnsi="Courier New" w:cs="Courier New"/>
          </w:rPr>
          <w:t>ts</w:t>
        </w:r>
      </w:ins>
    </w:p>
    <w:p w14:paraId="30A14B7D" w14:textId="1EA94692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Netar</w:t>
      </w:r>
      <w:ins w:id="244" w:author="Peter H Wimberger" w:date="2023-02-27T11:40:00Z">
        <w:r w:rsidR="00B84944">
          <w:rPr>
            <w:rFonts w:ascii="Courier New" w:hAnsi="Courier New" w:cs="Courier New"/>
          </w:rPr>
          <w:t>ts</w:t>
        </w:r>
      </w:ins>
      <w:del w:id="245" w:author="Peter H Wimberger" w:date="2023-02-27T11:40:00Z">
        <w:r w:rsidRPr="00850164" w:rsidDel="00B84944">
          <w:rPr>
            <w:rFonts w:ascii="Courier New" w:hAnsi="Courier New" w:cs="Courier New"/>
          </w:rPr>
          <w:delText>k</w:delText>
        </w:r>
      </w:del>
      <w:r w:rsidRPr="00850164">
        <w:rPr>
          <w:rFonts w:ascii="Courier New" w:hAnsi="Courier New" w:cs="Courier New"/>
        </w:rPr>
        <w:t xml:space="preserve">. Ore. </w:t>
      </w:r>
      <w:del w:id="246" w:author="Peter H Wimberger" w:date="2023-02-27T11:40:00Z">
        <w:r w:rsidRPr="00850164" w:rsidDel="00B84944">
          <w:rPr>
            <w:rFonts w:ascii="Courier New" w:hAnsi="Courier New" w:cs="Courier New"/>
          </w:rPr>
          <w:delText>Mon</w:delText>
        </w:r>
      </w:del>
      <w:ins w:id="247" w:author="Peter H Wimberger" w:date="2023-02-27T11:40:00Z">
        <w:r w:rsidR="00B84944" w:rsidRPr="00850164">
          <w:rPr>
            <w:rFonts w:ascii="Courier New" w:hAnsi="Courier New" w:cs="Courier New"/>
          </w:rPr>
          <w:t>M</w:t>
        </w:r>
        <w:r w:rsidR="00B84944">
          <w:rPr>
            <w:rFonts w:ascii="Courier New" w:hAnsi="Courier New" w:cs="Courier New"/>
          </w:rPr>
          <w:t>ar</w:t>
        </w:r>
      </w:ins>
      <w:r w:rsidRPr="00850164">
        <w:rPr>
          <w:rFonts w:ascii="Courier New" w:hAnsi="Courier New" w:cs="Courier New"/>
        </w:rPr>
        <w:t>. 3</w:t>
      </w:r>
      <w:ins w:id="248" w:author="Peter H Wimberger" w:date="2023-02-27T11:40:00Z">
        <w:r w:rsidR="00B84944">
          <w:rPr>
            <w:rFonts w:ascii="Courier New" w:hAnsi="Courier New" w:cs="Courier New"/>
          </w:rPr>
          <w:t>.</w:t>
        </w:r>
      </w:ins>
      <w:del w:id="249" w:author="Peter H Wimberger" w:date="2023-02-27T11:40:00Z">
        <w:r w:rsidRPr="00850164" w:rsidDel="00B84944">
          <w:rPr>
            <w:rFonts w:ascii="Courier New" w:hAnsi="Courier New" w:cs="Courier New"/>
          </w:rPr>
          <w:delText>,</w:delText>
        </w:r>
      </w:del>
      <w:r w:rsidRPr="00850164">
        <w:rPr>
          <w:rFonts w:ascii="Courier New" w:hAnsi="Courier New" w:cs="Courier New"/>
        </w:rPr>
        <w:t xml:space="preserve"> 1916</w:t>
      </w:r>
    </w:p>
    <w:p w14:paraId="36D9C291" w14:textId="61BC4B6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Fairview - 4 Mi. </w:t>
      </w:r>
      <w:del w:id="250" w:author="Peter H Wimberger" w:date="2023-02-27T11:40:00Z">
        <w:r w:rsidRPr="00850164" w:rsidDel="00B84944">
          <w:rPr>
            <w:rFonts w:ascii="Courier New" w:hAnsi="Courier New" w:cs="Courier New"/>
          </w:rPr>
          <w:delText>b?</w:delText>
        </w:r>
      </w:del>
      <w:ins w:id="251" w:author="Peter H Wimberger" w:date="2023-02-27T11:40:00Z">
        <w:r w:rsidR="00B84944">
          <w:rPr>
            <w:rFonts w:ascii="Courier New" w:hAnsi="Courier New" w:cs="Courier New"/>
          </w:rPr>
          <w:t>E</w:t>
        </w:r>
      </w:ins>
      <w:r w:rsidRPr="00850164">
        <w:rPr>
          <w:rFonts w:ascii="Courier New" w:hAnsi="Courier New" w:cs="Courier New"/>
        </w:rPr>
        <w:t>. of Tillamook.</w:t>
      </w:r>
    </w:p>
    <w:p w14:paraId="5B0A0B7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2B65D4E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CA670F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lastRenderedPageBreak/>
        <w:t>Saturday</w:t>
      </w:r>
    </w:p>
    <w:p w14:paraId="1849CBD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621EC66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March. 4 1916</w:t>
      </w:r>
    </w:p>
    <w:p w14:paraId="51AE7DE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2E2156B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5007B89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</w:t>
      </w:r>
      <w:r w:rsidRPr="00850164">
        <w:rPr>
          <w:rFonts w:ascii="Courier New" w:hAnsi="Courier New" w:cs="Courier New"/>
        </w:rPr>
        <w:t>:</w:t>
      </w:r>
    </w:p>
    <w:p w14:paraId="53414F19" w14:textId="659C835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252" w:author="Peter H Wimberger" w:date="2023-02-27T11:41:00Z">
        <w:r w:rsidRPr="00850164" w:rsidDel="00B84944">
          <w:rPr>
            <w:rFonts w:ascii="Courier New" w:hAnsi="Courier New" w:cs="Courier New"/>
          </w:rPr>
          <w:delText xml:space="preserve">??? </w:delText>
        </w:r>
      </w:del>
      <w:ins w:id="253" w:author="Peter H Wimberger" w:date="2023-02-27T11:41:00Z">
        <w:r w:rsidR="00B84944">
          <w:rPr>
            <w:rFonts w:ascii="Courier New" w:hAnsi="Courier New" w:cs="Courier New"/>
          </w:rPr>
          <w:t>Skinned</w:t>
        </w:r>
        <w:r w:rsidR="00B84944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>Bald Eagle, Ruddy</w:t>
      </w:r>
    </w:p>
    <w:p w14:paraId="0B844E8C" w14:textId="4552E719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Duck, and </w:t>
      </w:r>
      <w:ins w:id="254" w:author="Peter H Wimberger" w:date="2023-02-27T11:41:00Z">
        <w:r w:rsidR="00B84944">
          <w:rPr>
            <w:rFonts w:ascii="Courier New" w:hAnsi="Courier New" w:cs="Courier New"/>
          </w:rPr>
          <w:t>6.</w:t>
        </w:r>
      </w:ins>
      <w:del w:id="255" w:author="Peter H Wimberger" w:date="2023-02-27T11:41:00Z">
        <w:r w:rsidRPr="00850164" w:rsidDel="00B84944">
          <w:rPr>
            <w:rFonts w:ascii="Courier New" w:hAnsi="Courier New" w:cs="Courier New"/>
          </w:rPr>
          <w:delText>C</w:delText>
        </w:r>
        <w:r w:rsidRPr="00850164" w:rsidDel="00B84944">
          <w:rPr>
            <w:rFonts w:ascii="Courier New" w:hAnsi="Courier New" w:cs="Courier New"/>
          </w:rPr>
          <w:delText>,</w:delText>
        </w:r>
      </w:del>
      <w:r w:rsidRPr="00850164">
        <w:rPr>
          <w:rFonts w:ascii="Courier New" w:hAnsi="Courier New" w:cs="Courier New"/>
        </w:rPr>
        <w:t xml:space="preserve"> Grebe.</w:t>
      </w:r>
    </w:p>
    <w:p w14:paraId="6DC609E1" w14:textId="0E45599F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256" w:author="Peter H Wimberger" w:date="2023-02-27T11:41:00Z">
        <w:r w:rsidRPr="00850164" w:rsidDel="00B84944">
          <w:rPr>
            <w:rFonts w:ascii="Courier New" w:hAnsi="Courier New" w:cs="Courier New"/>
          </w:rPr>
          <w:delText xml:space="preserve">bought </w:delText>
        </w:r>
      </w:del>
      <w:ins w:id="257" w:author="Peter H Wimberger" w:date="2023-02-27T11:41:00Z">
        <w:r w:rsidR="00B84944">
          <w:rPr>
            <w:rFonts w:ascii="Courier New" w:hAnsi="Courier New" w:cs="Courier New"/>
          </w:rPr>
          <w:t>Caught</w:t>
        </w:r>
        <w:r w:rsidR="00B84944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 xml:space="preserve">a </w:t>
      </w:r>
      <w:del w:id="258" w:author="Peter H Wimberger" w:date="2023-02-27T11:42:00Z">
        <w:r w:rsidRPr="00850164" w:rsidDel="00B84944">
          <w:rPr>
            <w:rFonts w:ascii="Courier New" w:hAnsi="Courier New" w:cs="Courier New"/>
          </w:rPr>
          <w:delText>spilagale</w:delText>
        </w:r>
      </w:del>
      <w:ins w:id="259" w:author="Peter H Wimberger" w:date="2023-02-27T11:42:00Z">
        <w:r w:rsidR="00B84944">
          <w:rPr>
            <w:rFonts w:ascii="Courier New" w:hAnsi="Courier New" w:cs="Courier New"/>
          </w:rPr>
          <w:t>S</w:t>
        </w:r>
        <w:r w:rsidR="00B84944" w:rsidRPr="00850164">
          <w:rPr>
            <w:rFonts w:ascii="Courier New" w:hAnsi="Courier New" w:cs="Courier New"/>
          </w:rPr>
          <w:t>pil</w:t>
        </w:r>
        <w:r w:rsidR="00B84944">
          <w:rPr>
            <w:rFonts w:ascii="Courier New" w:hAnsi="Courier New" w:cs="Courier New"/>
          </w:rPr>
          <w:t>o</w:t>
        </w:r>
        <w:r w:rsidR="00B84944" w:rsidRPr="00850164">
          <w:rPr>
            <w:rFonts w:ascii="Courier New" w:hAnsi="Courier New" w:cs="Courier New"/>
          </w:rPr>
          <w:t>gale</w:t>
        </w:r>
      </w:ins>
      <w:del w:id="260" w:author="Peter H Wimberger" w:date="2023-02-27T11:42:00Z">
        <w:r w:rsidRPr="00850164" w:rsidDel="00B84944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 xml:space="preserve"> on Jackson</w:t>
      </w:r>
    </w:p>
    <w:p w14:paraId="6175DF58" w14:textId="1DB736D6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261" w:author="Peter H Wimberger" w:date="2023-02-27T11:42:00Z">
        <w:r w:rsidRPr="00850164" w:rsidDel="00DA209E">
          <w:rPr>
            <w:rFonts w:ascii="Courier New" w:hAnsi="Courier New" w:cs="Courier New"/>
          </w:rPr>
          <w:delText>buck</w:delText>
        </w:r>
      </w:del>
      <w:ins w:id="262" w:author="Peter H Wimberger" w:date="2023-02-27T11:42:00Z">
        <w:r w:rsidR="00DA209E">
          <w:rPr>
            <w:rFonts w:ascii="Courier New" w:hAnsi="Courier New" w:cs="Courier New"/>
          </w:rPr>
          <w:t>Creek</w:t>
        </w:r>
      </w:ins>
      <w:r w:rsidRPr="00850164">
        <w:rPr>
          <w:rFonts w:ascii="Courier New" w:hAnsi="Courier New" w:cs="Courier New"/>
        </w:rPr>
        <w:t>.</w:t>
      </w:r>
    </w:p>
    <w:p w14:paraId="02060E4F" w14:textId="23C05539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During two </w:t>
      </w:r>
      <w:del w:id="263" w:author="Peter H Wimberger" w:date="2023-02-27T11:42:00Z">
        <w:r w:rsidRPr="00850164" w:rsidDel="00DA209E">
          <w:rPr>
            <w:rFonts w:ascii="Courier New" w:hAnsi="Courier New" w:cs="Courier New"/>
          </w:rPr>
          <w:delText xml:space="preserve">home </w:delText>
        </w:r>
      </w:del>
      <w:ins w:id="264" w:author="Peter H Wimberger" w:date="2023-02-27T11:42:00Z">
        <w:r w:rsidR="00DA209E">
          <w:rPr>
            <w:rFonts w:ascii="Courier New" w:hAnsi="Courier New" w:cs="Courier New"/>
          </w:rPr>
          <w:t>hours</w:t>
        </w:r>
        <w:r w:rsidR="00DA209E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 xml:space="preserve">walk not a </w:t>
      </w:r>
    </w:p>
    <w:p w14:paraId="3D5FB049" w14:textId="24923C68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small land bird se</w:t>
      </w:r>
      <w:del w:id="265" w:author="Peter H Wimberger" w:date="2023-02-27T11:42:00Z">
        <w:r w:rsidRPr="00850164" w:rsidDel="00DA209E">
          <w:rPr>
            <w:rFonts w:ascii="Courier New" w:hAnsi="Courier New" w:cs="Courier New"/>
          </w:rPr>
          <w:delText>v</w:delText>
        </w:r>
      </w:del>
      <w:r w:rsidRPr="00850164">
        <w:rPr>
          <w:rFonts w:ascii="Courier New" w:hAnsi="Courier New" w:cs="Courier New"/>
        </w:rPr>
        <w:t>en</w:t>
      </w:r>
      <w:ins w:id="266" w:author="Peter H Wimberger" w:date="2023-02-27T11:42:00Z">
        <w:r w:rsidR="00DA209E">
          <w:rPr>
            <w:rFonts w:ascii="Courier New" w:hAnsi="Courier New" w:cs="Courier New"/>
          </w:rPr>
          <w:t>.</w:t>
        </w:r>
      </w:ins>
    </w:p>
    <w:p w14:paraId="1AFAB438" w14:textId="18E20626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at Cape </w:t>
      </w:r>
      <w:del w:id="267" w:author="Peter H Wimberger" w:date="2023-02-27T11:43:00Z">
        <w:r w:rsidRPr="00850164" w:rsidDel="00DA209E">
          <w:rPr>
            <w:rFonts w:ascii="Courier New" w:hAnsi="Courier New" w:cs="Courier New"/>
          </w:rPr>
          <w:delText>Laspart?</w:delText>
        </w:r>
      </w:del>
      <w:ins w:id="268" w:author="Peter H Wimberger" w:date="2023-02-27T11:43:00Z">
        <w:r w:rsidR="00DA209E">
          <w:rPr>
            <w:rFonts w:ascii="Courier New" w:hAnsi="Courier New" w:cs="Courier New"/>
          </w:rPr>
          <w:t>Lookout</w:t>
        </w:r>
      </w:ins>
      <w:r w:rsidRPr="00850164">
        <w:rPr>
          <w:rFonts w:ascii="Courier New" w:hAnsi="Courier New" w:cs="Courier New"/>
        </w:rPr>
        <w:t xml:space="preserve"> saw </w:t>
      </w:r>
      <w:del w:id="269" w:author="Peter H Wimberger" w:date="2023-02-27T11:43:00Z">
        <w:r w:rsidRPr="00850164" w:rsidDel="00DA209E">
          <w:rPr>
            <w:rFonts w:ascii="Courier New" w:hAnsi="Courier New" w:cs="Courier New"/>
          </w:rPr>
          <w:delText>from</w:delText>
        </w:r>
      </w:del>
      <w:ins w:id="270" w:author="Peter H Wimberger" w:date="2023-02-27T11:43:00Z">
        <w:r w:rsidR="00DA209E">
          <w:rPr>
            <w:rFonts w:ascii="Courier New" w:hAnsi="Courier New" w:cs="Courier New"/>
          </w:rPr>
          <w:t>four</w:t>
        </w:r>
      </w:ins>
    </w:p>
    <w:p w14:paraId="1EE08EB4" w14:textId="4B305292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Black </w:t>
      </w:r>
      <w:del w:id="271" w:author="Peter H Wimberger" w:date="2023-02-27T11:43:00Z">
        <w:r w:rsidRPr="00850164" w:rsidDel="00DA209E">
          <w:rPr>
            <w:rFonts w:ascii="Courier New" w:hAnsi="Courier New" w:cs="Courier New"/>
          </w:rPr>
          <w:delText>T???s</w:delText>
        </w:r>
      </w:del>
      <w:ins w:id="272" w:author="Peter H Wimberger" w:date="2023-02-27T11:43:00Z">
        <w:r w:rsidR="00DA209E">
          <w:rPr>
            <w:rFonts w:ascii="Courier New" w:hAnsi="Courier New" w:cs="Courier New"/>
          </w:rPr>
          <w:t>Turnstones</w:t>
        </w:r>
      </w:ins>
      <w:r w:rsidRPr="00850164">
        <w:rPr>
          <w:rFonts w:ascii="Courier New" w:hAnsi="Courier New" w:cs="Courier New"/>
        </w:rPr>
        <w:t>.</w:t>
      </w:r>
    </w:p>
    <w:p w14:paraId="27CF585F" w14:textId="00D169B3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Baldpate </w:t>
      </w:r>
      <w:ins w:id="273" w:author="Peter H Wimberger" w:date="2023-02-27T11:43:00Z">
        <w:r w:rsidR="00DA209E">
          <w:rPr>
            <w:rFonts w:ascii="Courier New" w:hAnsi="Courier New" w:cs="Courier New"/>
          </w:rPr>
          <w:t>in</w:t>
        </w:r>
      </w:ins>
      <w:del w:id="274" w:author="Peter H Wimberger" w:date="2023-02-27T11:43:00Z">
        <w:r w:rsidRPr="00850164" w:rsidDel="00DA209E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 xml:space="preserve"> large flocks</w:t>
      </w:r>
    </w:p>
    <w:p w14:paraId="587E0B3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on bay now</w:t>
      </w:r>
    </w:p>
    <w:p w14:paraId="7680A9C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0FEE42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D82AAE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Sunday</w:t>
      </w:r>
    </w:p>
    <w:p w14:paraId="68E3C68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0544C62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March. 5, 1916</w:t>
      </w:r>
    </w:p>
    <w:p w14:paraId="3A7258C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4FC3996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DE04A6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4093FACF" w14:textId="0BFC3C01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Put up </w:t>
      </w:r>
      <w:del w:id="275" w:author="Peter H Wimberger" w:date="2023-02-27T11:46:00Z">
        <w:r w:rsidRPr="00850164" w:rsidDel="00316D4B">
          <w:rPr>
            <w:rFonts w:ascii="Courier New" w:hAnsi="Courier New" w:cs="Courier New"/>
          </w:rPr>
          <w:delText xml:space="preserve">spilagale </w:delText>
        </w:r>
      </w:del>
      <w:ins w:id="276" w:author="Peter H Wimberger" w:date="2023-02-27T11:46:00Z">
        <w:r w:rsidR="00316D4B">
          <w:rPr>
            <w:rFonts w:ascii="Courier New" w:hAnsi="Courier New" w:cs="Courier New"/>
          </w:rPr>
          <w:t>S</w:t>
        </w:r>
        <w:r w:rsidR="00316D4B" w:rsidRPr="00850164">
          <w:rPr>
            <w:rFonts w:ascii="Courier New" w:hAnsi="Courier New" w:cs="Courier New"/>
          </w:rPr>
          <w:t>pil</w:t>
        </w:r>
        <w:r w:rsidR="00316D4B">
          <w:rPr>
            <w:rFonts w:ascii="Courier New" w:hAnsi="Courier New" w:cs="Courier New"/>
          </w:rPr>
          <w:t>o</w:t>
        </w:r>
        <w:r w:rsidR="00316D4B" w:rsidRPr="00850164">
          <w:rPr>
            <w:rFonts w:ascii="Courier New" w:hAnsi="Courier New" w:cs="Courier New"/>
          </w:rPr>
          <w:t xml:space="preserve">gale </w:t>
        </w:r>
      </w:ins>
      <w:r w:rsidRPr="00850164">
        <w:rPr>
          <w:rFonts w:ascii="Courier New" w:hAnsi="Courier New" w:cs="Courier New"/>
        </w:rPr>
        <w:t xml:space="preserve">and </w:t>
      </w:r>
    </w:p>
    <w:p w14:paraId="0809AE6B" w14:textId="2A656894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</w:t>
      </w:r>
      <w:ins w:id="277" w:author="Peter H Wimberger" w:date="2023-02-27T11:47:00Z">
        <w:r w:rsidR="00316D4B">
          <w:rPr>
            <w:rFonts w:ascii="Courier New" w:hAnsi="Courier New" w:cs="Courier New"/>
          </w:rPr>
          <w:t>c</w:t>
        </w:r>
      </w:ins>
      <w:del w:id="278" w:author="Peter H Wimberger" w:date="2023-02-27T11:47:00Z">
        <w:r w:rsidRPr="00850164" w:rsidDel="00316D4B">
          <w:rPr>
            <w:rFonts w:ascii="Courier New" w:hAnsi="Courier New" w:cs="Courier New"/>
          </w:rPr>
          <w:delText>e</w:delText>
        </w:r>
      </w:del>
      <w:r w:rsidRPr="00850164">
        <w:rPr>
          <w:rFonts w:ascii="Courier New" w:hAnsi="Courier New" w:cs="Courier New"/>
        </w:rPr>
        <w:t>oter</w:t>
      </w:r>
      <w:ins w:id="279" w:author="Peter H Wimberger" w:date="2023-02-27T11:46:00Z">
        <w:r w:rsidR="00316D4B">
          <w:rPr>
            <w:rFonts w:ascii="Courier New" w:hAnsi="Courier New" w:cs="Courier New"/>
          </w:rPr>
          <w:t xml:space="preserve"> </w:t>
        </w:r>
        <w:r w:rsidR="00316D4B" w:rsidRPr="00316D4B">
          <w:rPr>
            <w:rFonts w:ascii="Courier New" w:hAnsi="Courier New" w:cs="Courier New"/>
            <w:sz w:val="28"/>
            <w:rPrChange w:id="280" w:author="Peter H Wimberger" w:date="2023-02-27T11:46:00Z">
              <w:rPr>
                <w:rFonts w:ascii="Courier New" w:hAnsi="Courier New" w:cs="Courier New"/>
              </w:rPr>
            </w:rPrChange>
          </w:rPr>
          <w:t>♀</w:t>
        </w:r>
      </w:ins>
      <w:del w:id="281" w:author="Peter H Wimberger" w:date="2023-02-27T11:46:00Z">
        <w:r w:rsidRPr="00850164" w:rsidDel="00316D4B">
          <w:rPr>
            <w:rFonts w:ascii="Courier New" w:hAnsi="Courier New" w:cs="Courier New"/>
          </w:rPr>
          <w:delText>?</w:delText>
        </w:r>
      </w:del>
    </w:p>
    <w:p w14:paraId="767502D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Heavy rain and wind all</w:t>
      </w:r>
    </w:p>
    <w:p w14:paraId="01FA758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day. Snow on hills back of</w:t>
      </w:r>
    </w:p>
    <w:p w14:paraId="007C89D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bay.</w:t>
      </w:r>
    </w:p>
    <w:p w14:paraId="44C12BB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1B5F85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D040C0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Monday</w:t>
      </w:r>
    </w:p>
    <w:p w14:paraId="1F4F134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37A392C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March. 6, 1916</w:t>
      </w:r>
    </w:p>
    <w:p w14:paraId="19431CD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3EB6F6B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0C23BFA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527CE042" w14:textId="113B5348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Th</w:t>
      </w:r>
      <w:del w:id="282" w:author="Peter H Wimberger" w:date="2023-02-27T11:47:00Z">
        <w:r w:rsidRPr="00850164" w:rsidDel="00316D4B">
          <w:rPr>
            <w:rFonts w:ascii="Courier New" w:hAnsi="Courier New" w:cs="Courier New"/>
          </w:rPr>
          <w:delText>ue?</w:delText>
        </w:r>
      </w:del>
      <w:ins w:id="283" w:author="Peter H Wimberger" w:date="2023-02-27T11:47:00Z">
        <w:r w:rsidR="00316D4B">
          <w:rPr>
            <w:rFonts w:ascii="Courier New" w:hAnsi="Courier New" w:cs="Courier New"/>
          </w:rPr>
          <w:t>ree</w:t>
        </w:r>
      </w:ins>
      <w:r w:rsidRPr="00850164">
        <w:rPr>
          <w:rFonts w:ascii="Courier New" w:hAnsi="Courier New" w:cs="Courier New"/>
        </w:rPr>
        <w:t xml:space="preserve"> eagles - (2</w:t>
      </w:r>
      <w:r w:rsidRPr="00850164">
        <w:rPr>
          <w:rFonts w:ascii="Courier New" w:hAnsi="Courier New" w:cs="Courier New"/>
        </w:rPr>
        <w:t>ad-) soaring</w:t>
      </w:r>
    </w:p>
    <w:p w14:paraId="1BB4155A" w14:textId="7C8C90F4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284" w:author="Peter H Wimberger" w:date="2023-02-27T11:47:00Z">
        <w:r w:rsidRPr="00850164" w:rsidDel="00316D4B">
          <w:rPr>
            <w:rFonts w:ascii="Courier New" w:hAnsi="Courier New" w:cs="Courier New"/>
          </w:rPr>
          <w:delText xml:space="preserve">our </w:delText>
        </w:r>
      </w:del>
      <w:ins w:id="285" w:author="Peter H Wimberger" w:date="2023-02-27T11:47:00Z">
        <w:r w:rsidR="00316D4B" w:rsidRPr="00850164">
          <w:rPr>
            <w:rFonts w:ascii="Courier New" w:hAnsi="Courier New" w:cs="Courier New"/>
          </w:rPr>
          <w:t>o</w:t>
        </w:r>
        <w:r w:rsidR="00316D4B">
          <w:rPr>
            <w:rFonts w:ascii="Courier New" w:hAnsi="Courier New" w:cs="Courier New"/>
          </w:rPr>
          <w:t>ve</w:t>
        </w:r>
        <w:r w:rsidR="00316D4B" w:rsidRPr="00850164">
          <w:rPr>
            <w:rFonts w:ascii="Courier New" w:hAnsi="Courier New" w:cs="Courier New"/>
          </w:rPr>
          <w:t xml:space="preserve">r </w:t>
        </w:r>
      </w:ins>
      <w:r w:rsidRPr="00850164">
        <w:rPr>
          <w:rFonts w:ascii="Courier New" w:hAnsi="Courier New" w:cs="Courier New"/>
        </w:rPr>
        <w:t>house at 7 a.m. One on</w:t>
      </w:r>
    </w:p>
    <w:p w14:paraId="66A3DB3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beach below house, eating on</w:t>
      </w:r>
    </w:p>
    <w:p w14:paraId="371D8554" w14:textId="59581ABE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some bird whil</w:t>
      </w:r>
      <w:ins w:id="286" w:author="Peter H Wimberger" w:date="2023-02-27T11:48:00Z">
        <w:r w:rsidR="00316D4B">
          <w:rPr>
            <w:rFonts w:ascii="Courier New" w:hAnsi="Courier New" w:cs="Courier New"/>
          </w:rPr>
          <w:t>e</w:t>
        </w:r>
      </w:ins>
      <w:del w:id="287" w:author="Peter H Wimberger" w:date="2023-02-27T11:48:00Z">
        <w:r w:rsidRPr="00850164" w:rsidDel="00316D4B">
          <w:rPr>
            <w:rFonts w:ascii="Courier New" w:hAnsi="Courier New" w:cs="Courier New"/>
          </w:rPr>
          <w:delText>l</w:delText>
        </w:r>
      </w:del>
      <w:r w:rsidRPr="00850164">
        <w:rPr>
          <w:rFonts w:ascii="Courier New" w:hAnsi="Courier New" w:cs="Courier New"/>
        </w:rPr>
        <w:t xml:space="preserve"> t</w:t>
      </w:r>
      <w:r w:rsidRPr="00850164">
        <w:rPr>
          <w:rFonts w:ascii="Courier New" w:hAnsi="Courier New" w:cs="Courier New"/>
        </w:rPr>
        <w:t>h</w:t>
      </w:r>
      <w:ins w:id="288" w:author="Peter H Wimberger" w:date="2023-02-27T11:48:00Z">
        <w:r w:rsidR="00316D4B">
          <w:rPr>
            <w:rFonts w:ascii="Courier New" w:hAnsi="Courier New" w:cs="Courier New"/>
          </w:rPr>
          <w:t>ree</w:t>
        </w:r>
      </w:ins>
      <w:del w:id="289" w:author="Peter H Wimberger" w:date="2023-02-27T11:48:00Z">
        <w:r w:rsidRPr="00850164" w:rsidDel="00316D4B">
          <w:rPr>
            <w:rFonts w:ascii="Courier New" w:hAnsi="Courier New" w:cs="Courier New"/>
          </w:rPr>
          <w:delText>u</w:delText>
        </w:r>
        <w:r w:rsidRPr="00850164" w:rsidDel="00316D4B">
          <w:rPr>
            <w:rFonts w:ascii="Courier New" w:hAnsi="Courier New" w:cs="Courier New"/>
          </w:rPr>
          <w:delText>e</w:delText>
        </w:r>
      </w:del>
      <w:r w:rsidRPr="00850164">
        <w:rPr>
          <w:rFonts w:ascii="Courier New" w:hAnsi="Courier New" w:cs="Courier New"/>
        </w:rPr>
        <w:t xml:space="preserve"> gulls</w:t>
      </w:r>
    </w:p>
    <w:p w14:paraId="0290B1C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stand off and watch.</w:t>
      </w:r>
    </w:p>
    <w:p w14:paraId="0400ACA2" w14:textId="127AA545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Went to cape and </w:t>
      </w:r>
      <w:del w:id="290" w:author="Peter H Wimberger" w:date="2023-02-27T11:48:00Z">
        <w:r w:rsidRPr="00850164" w:rsidDel="00316D4B">
          <w:rPr>
            <w:rFonts w:ascii="Courier New" w:hAnsi="Courier New" w:cs="Courier New"/>
          </w:rPr>
          <w:delText>our</w:delText>
        </w:r>
      </w:del>
      <w:ins w:id="291" w:author="Peter H Wimberger" w:date="2023-02-27T11:48:00Z">
        <w:r w:rsidR="00316D4B" w:rsidRPr="00850164">
          <w:rPr>
            <w:rFonts w:ascii="Courier New" w:hAnsi="Courier New" w:cs="Courier New"/>
          </w:rPr>
          <w:t>o</w:t>
        </w:r>
        <w:r w:rsidR="00316D4B">
          <w:rPr>
            <w:rFonts w:ascii="Courier New" w:hAnsi="Courier New" w:cs="Courier New"/>
          </w:rPr>
          <w:t>ver</w:t>
        </w:r>
      </w:ins>
    </w:p>
    <w:p w14:paraId="28EB831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tide lands.</w:t>
      </w:r>
    </w:p>
    <w:p w14:paraId="6E100731" w14:textId="78EF4378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Saw first </w:t>
      </w:r>
      <w:del w:id="292" w:author="Peter H Wimberger" w:date="2023-02-27T11:48:00Z">
        <w:r w:rsidRPr="00850164" w:rsidDel="00316D4B">
          <w:rPr>
            <w:rFonts w:ascii="Courier New" w:hAnsi="Courier New" w:cs="Courier New"/>
          </w:rPr>
          <w:delText xml:space="preserve">??? </w:delText>
        </w:r>
      </w:del>
      <w:ins w:id="293" w:author="Peter H Wimberger" w:date="2023-02-27T11:48:00Z">
        <w:r w:rsidR="00316D4B">
          <w:rPr>
            <w:rFonts w:ascii="Courier New" w:hAnsi="Courier New" w:cs="Courier New"/>
          </w:rPr>
          <w:t xml:space="preserve">Ixoreus </w:t>
        </w:r>
      </w:ins>
      <w:r w:rsidRPr="00850164">
        <w:rPr>
          <w:rFonts w:ascii="Courier New" w:hAnsi="Courier New" w:cs="Courier New"/>
        </w:rPr>
        <w:t>today</w:t>
      </w:r>
    </w:p>
    <w:p w14:paraId="77F0E68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rain and wind</w:t>
      </w:r>
    </w:p>
    <w:p w14:paraId="6FC9F90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2627B5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722D30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Tuesday</w:t>
      </w:r>
    </w:p>
    <w:p w14:paraId="5E06C19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443E402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 7 1916</w:t>
      </w:r>
    </w:p>
    <w:p w14:paraId="232F369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654EEBD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FBA89E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5248FA85" w14:textId="1032BCB1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lastRenderedPageBreak/>
        <w:t xml:space="preserve">Put up </w:t>
      </w:r>
      <w:del w:id="294" w:author="Peter H Wimberger" w:date="2023-02-27T11:49:00Z">
        <w:r w:rsidRPr="00850164" w:rsidDel="00316D4B">
          <w:rPr>
            <w:rFonts w:ascii="Courier New" w:hAnsi="Courier New" w:cs="Courier New"/>
          </w:rPr>
          <w:delText>Agelauis</w:delText>
        </w:r>
      </w:del>
      <w:ins w:id="295" w:author="Peter H Wimberger" w:date="2023-02-27T11:49:00Z">
        <w:r w:rsidR="00316D4B" w:rsidRPr="00850164">
          <w:rPr>
            <w:rFonts w:ascii="Courier New" w:hAnsi="Courier New" w:cs="Courier New"/>
          </w:rPr>
          <w:t>Agela</w:t>
        </w:r>
        <w:r w:rsidR="00316D4B">
          <w:rPr>
            <w:rFonts w:ascii="Courier New" w:hAnsi="Courier New" w:cs="Courier New"/>
          </w:rPr>
          <w:t>iu</w:t>
        </w:r>
        <w:r w:rsidR="00316D4B" w:rsidRPr="00850164">
          <w:rPr>
            <w:rFonts w:ascii="Courier New" w:hAnsi="Courier New" w:cs="Courier New"/>
          </w:rPr>
          <w:t>s</w:t>
        </w:r>
      </w:ins>
      <w:del w:id="296" w:author="Peter H Wimberger" w:date="2023-02-27T11:49:00Z">
        <w:r w:rsidRPr="00850164" w:rsidDel="00316D4B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>,</w:t>
      </w:r>
    </w:p>
    <w:p w14:paraId="54BFA279" w14:textId="1E29AD43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297" w:author="Peter H Wimberger" w:date="2023-02-27T11:49:00Z">
        <w:r w:rsidRPr="00850164" w:rsidDel="00316D4B">
          <w:rPr>
            <w:rFonts w:ascii="Courier New" w:hAnsi="Courier New" w:cs="Courier New"/>
          </w:rPr>
          <w:delText xml:space="preserve">Colymlais </w:delText>
        </w:r>
      </w:del>
      <w:ins w:id="298" w:author="Peter H Wimberger" w:date="2023-02-27T11:49:00Z">
        <w:r w:rsidR="00316D4B" w:rsidRPr="00850164">
          <w:rPr>
            <w:rFonts w:ascii="Courier New" w:hAnsi="Courier New" w:cs="Courier New"/>
          </w:rPr>
          <w:t>Colym</w:t>
        </w:r>
        <w:r w:rsidR="00316D4B">
          <w:rPr>
            <w:rFonts w:ascii="Courier New" w:hAnsi="Courier New" w:cs="Courier New"/>
          </w:rPr>
          <w:t>bu</w:t>
        </w:r>
        <w:r w:rsidR="00316D4B" w:rsidRPr="00850164">
          <w:rPr>
            <w:rFonts w:ascii="Courier New" w:hAnsi="Courier New" w:cs="Courier New"/>
          </w:rPr>
          <w:t xml:space="preserve">s </w:t>
        </w:r>
      </w:ins>
      <w:del w:id="299" w:author="Peter H Wimberger" w:date="2023-02-27T11:49:00Z">
        <w:r w:rsidRPr="00850164" w:rsidDel="00316D4B">
          <w:rPr>
            <w:rFonts w:ascii="Courier New" w:hAnsi="Courier New" w:cs="Courier New"/>
          </w:rPr>
          <w:delText>holliselli</w:delText>
        </w:r>
      </w:del>
      <w:ins w:id="300" w:author="Peter H Wimberger" w:date="2023-02-27T11:49:00Z">
        <w:r w:rsidR="00316D4B" w:rsidRPr="00850164">
          <w:rPr>
            <w:rFonts w:ascii="Courier New" w:hAnsi="Courier New" w:cs="Courier New"/>
          </w:rPr>
          <w:t>holl</w:t>
        </w:r>
        <w:r w:rsidR="00316D4B">
          <w:rPr>
            <w:rFonts w:ascii="Courier New" w:hAnsi="Courier New" w:cs="Courier New"/>
          </w:rPr>
          <w:t>bo</w:t>
        </w:r>
        <w:r w:rsidR="00316D4B" w:rsidRPr="00850164">
          <w:rPr>
            <w:rFonts w:ascii="Courier New" w:hAnsi="Courier New" w:cs="Courier New"/>
          </w:rPr>
          <w:t>elli</w:t>
        </w:r>
      </w:ins>
      <w:del w:id="301" w:author="Peter H Wimberger" w:date="2023-02-27T11:49:00Z">
        <w:r w:rsidRPr="00850164" w:rsidDel="00316D4B">
          <w:rPr>
            <w:rFonts w:ascii="Courier New" w:hAnsi="Courier New" w:cs="Courier New"/>
          </w:rPr>
          <w:delText>????</w:delText>
        </w:r>
      </w:del>
    </w:p>
    <w:p w14:paraId="56C8D3D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Found head and part of</w:t>
      </w:r>
    </w:p>
    <w:p w14:paraId="7174082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skin of Horned Puffin on</w:t>
      </w:r>
    </w:p>
    <w:p w14:paraId="0B6944E4" w14:textId="31862A80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beach. </w:t>
      </w:r>
      <w:del w:id="302" w:author="Peter H Wimberger" w:date="2023-02-27T11:50:00Z">
        <w:r w:rsidRPr="00850164" w:rsidDel="00316D4B">
          <w:rPr>
            <w:rFonts w:ascii="Courier New" w:hAnsi="Courier New" w:cs="Courier New"/>
          </w:rPr>
          <w:delText>sa</w:delText>
        </w:r>
        <w:r w:rsidRPr="00850164" w:rsidDel="00316D4B">
          <w:rPr>
            <w:rFonts w:ascii="Courier New" w:hAnsi="Courier New" w:cs="Courier New"/>
          </w:rPr>
          <w:delText>red</w:delText>
        </w:r>
      </w:del>
      <w:ins w:id="303" w:author="Peter H Wimberger" w:date="2023-02-27T11:50:00Z">
        <w:r w:rsidR="00316D4B" w:rsidRPr="00850164">
          <w:rPr>
            <w:rFonts w:ascii="Courier New" w:hAnsi="Courier New" w:cs="Courier New"/>
          </w:rPr>
          <w:t>sa</w:t>
        </w:r>
        <w:r w:rsidR="00316D4B">
          <w:rPr>
            <w:rFonts w:ascii="Courier New" w:hAnsi="Courier New" w:cs="Courier New"/>
          </w:rPr>
          <w:t>v</w:t>
        </w:r>
        <w:r w:rsidR="00316D4B" w:rsidRPr="00850164">
          <w:rPr>
            <w:rFonts w:ascii="Courier New" w:hAnsi="Courier New" w:cs="Courier New"/>
          </w:rPr>
          <w:t>ed</w:t>
        </w:r>
      </w:ins>
      <w:del w:id="304" w:author="Peter H Wimberger" w:date="2023-02-27T11:50:00Z">
        <w:r w:rsidRPr="00850164" w:rsidDel="00316D4B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 xml:space="preserve"> head.</w:t>
      </w:r>
    </w:p>
    <w:p w14:paraId="6084A36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steady wind and rain</w:t>
      </w:r>
    </w:p>
    <w:p w14:paraId="5B7CEE8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all day</w:t>
      </w:r>
    </w:p>
    <w:p w14:paraId="62D7512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terrific during evening.</w:t>
      </w:r>
    </w:p>
    <w:p w14:paraId="7952755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B6CF28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DA045F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Wed.</w:t>
      </w:r>
    </w:p>
    <w:p w14:paraId="18A8B50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March. 8 1916</w:t>
      </w:r>
    </w:p>
    <w:p w14:paraId="1B358C0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7049FB7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614158B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22F5B68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Storm still continues</w:t>
      </w:r>
    </w:p>
    <w:p w14:paraId="4767520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1C27DE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D64087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Thursday</w:t>
      </w:r>
    </w:p>
    <w:p w14:paraId="01A4998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22A214E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 9 1916</w:t>
      </w:r>
    </w:p>
    <w:p w14:paraId="3F0995E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6DC7862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A73861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5CEC62C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Storm continues</w:t>
      </w:r>
    </w:p>
    <w:p w14:paraId="7396ED4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At 4 p.m. shot a</w:t>
      </w:r>
    </w:p>
    <w:p w14:paraId="001A5780" w14:textId="3DCCDB5F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Pygmy Owl </w:t>
      </w:r>
      <w:ins w:id="305" w:author="Peter H Wimberger" w:date="2023-02-27T11:51:00Z">
        <w:r w:rsidR="00316D4B" w:rsidRPr="00316D4B">
          <w:rPr>
            <w:rFonts w:ascii="Segoe UI Emoji" w:hAnsi="Segoe UI Emoji" w:cs="Nirmala UI"/>
          </w:rPr>
          <w:t>♂</w:t>
        </w:r>
        <w:r w:rsidR="00316D4B">
          <w:rPr>
            <w:rFonts w:ascii="Segoe UI Emoji" w:hAnsi="Segoe UI Emoji" w:cs="Nirmala UI"/>
          </w:rPr>
          <w:t xml:space="preserve"> </w:t>
        </w:r>
      </w:ins>
      <w:r w:rsidRPr="00850164">
        <w:rPr>
          <w:rFonts w:ascii="Courier New" w:hAnsi="Courier New" w:cs="Courier New"/>
        </w:rPr>
        <w:t>in sp</w:t>
      </w:r>
      <w:del w:id="306" w:author="Peter H Wimberger" w:date="2023-02-27T11:51:00Z">
        <w:r w:rsidRPr="00850164" w:rsidDel="00316D4B">
          <w:rPr>
            <w:rFonts w:ascii="Courier New" w:hAnsi="Courier New" w:cs="Courier New"/>
          </w:rPr>
          <w:delText>???</w:delText>
        </w:r>
      </w:del>
      <w:ins w:id="307" w:author="Peter H Wimberger" w:date="2023-02-27T11:51:00Z">
        <w:r w:rsidR="00316D4B">
          <w:rPr>
            <w:rFonts w:ascii="Courier New" w:hAnsi="Courier New" w:cs="Courier New"/>
          </w:rPr>
          <w:t>ruc</w:t>
        </w:r>
      </w:ins>
      <w:r w:rsidRPr="00850164">
        <w:rPr>
          <w:rFonts w:ascii="Courier New" w:hAnsi="Courier New" w:cs="Courier New"/>
        </w:rPr>
        <w:t>e</w:t>
      </w:r>
    </w:p>
    <w:p w14:paraId="0D9B89B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i</w:t>
      </w:r>
      <w:r w:rsidRPr="00850164">
        <w:rPr>
          <w:rFonts w:ascii="Courier New" w:hAnsi="Courier New" w:cs="Courier New"/>
        </w:rPr>
        <w:t>n front of house. stomach</w:t>
      </w:r>
    </w:p>
    <w:p w14:paraId="22FEFE8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empty.</w:t>
      </w:r>
    </w:p>
    <w:p w14:paraId="2B769EF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0BC6E2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7DB7A0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Friday.</w:t>
      </w:r>
    </w:p>
    <w:p w14:paraId="2393AA29" w14:textId="77777777" w:rsidR="00316D4B" w:rsidRDefault="00A057B2" w:rsidP="00850164">
      <w:pPr>
        <w:pStyle w:val="PlainText"/>
        <w:rPr>
          <w:ins w:id="308" w:author="Peter H Wimberger" w:date="2023-02-27T11:52:00Z"/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19E55BE7" w14:textId="08F32C58" w:rsidR="00000000" w:rsidRPr="00850164" w:rsidRDefault="00316D4B" w:rsidP="00850164">
      <w:pPr>
        <w:pStyle w:val="PlainText"/>
        <w:rPr>
          <w:rFonts w:ascii="Courier New" w:hAnsi="Courier New" w:cs="Courier New"/>
        </w:rPr>
      </w:pPr>
      <w:ins w:id="309" w:author="Peter H Wimberger" w:date="2023-02-27T11:52:00Z">
        <w:r>
          <w:rPr>
            <w:rFonts w:ascii="Courier New" w:hAnsi="Courier New" w:cs="Courier New"/>
          </w:rPr>
          <w:t>March. 10. 1916</w:t>
        </w:r>
      </w:ins>
    </w:p>
    <w:p w14:paraId="0F03677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10A4083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7FDBAEE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29D178A2" w14:textId="20B89CB5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Clea</w:t>
      </w:r>
      <w:ins w:id="310" w:author="Peter H Wimberger" w:date="2023-02-27T11:52:00Z">
        <w:r w:rsidR="0072213E">
          <w:rPr>
            <w:rFonts w:ascii="Courier New" w:hAnsi="Courier New" w:cs="Courier New"/>
          </w:rPr>
          <w:t>r</w:t>
        </w:r>
      </w:ins>
      <w:del w:id="311" w:author="Peter H Wimberger" w:date="2023-02-27T11:52:00Z">
        <w:r w:rsidRPr="00850164" w:rsidDel="0072213E">
          <w:rPr>
            <w:rFonts w:ascii="Courier New" w:hAnsi="Courier New" w:cs="Courier New"/>
          </w:rPr>
          <w:delText>n</w:delText>
        </w:r>
      </w:del>
      <w:r w:rsidRPr="00850164">
        <w:rPr>
          <w:rFonts w:ascii="Courier New" w:hAnsi="Courier New" w:cs="Courier New"/>
        </w:rPr>
        <w:t xml:space="preserve"> and warm</w:t>
      </w:r>
      <w:ins w:id="312" w:author="Peter H Wimberger" w:date="2023-02-27T11:52:00Z">
        <w:r w:rsidR="0072213E">
          <w:rPr>
            <w:rFonts w:ascii="Courier New" w:hAnsi="Courier New" w:cs="Courier New"/>
          </w:rPr>
          <w:t>.</w:t>
        </w:r>
      </w:ins>
      <w:del w:id="313" w:author="Peter H Wimberger" w:date="2023-02-27T11:52:00Z">
        <w:r w:rsidRPr="00850164" w:rsidDel="0072213E">
          <w:rPr>
            <w:rFonts w:ascii="Courier New" w:hAnsi="Courier New" w:cs="Courier New"/>
          </w:rPr>
          <w:delText>,</w:delText>
        </w:r>
      </w:del>
      <w:r w:rsidRPr="00850164">
        <w:rPr>
          <w:rFonts w:ascii="Courier New" w:hAnsi="Courier New" w:cs="Courier New"/>
        </w:rPr>
        <w:t xml:space="preserve"> foggy</w:t>
      </w:r>
    </w:p>
    <w:p w14:paraId="640DB8FD" w14:textId="65609063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in morning</w:t>
      </w:r>
      <w:ins w:id="314" w:author="Peter H Wimberger" w:date="2023-02-27T11:52:00Z">
        <w:r w:rsidR="0072213E">
          <w:rPr>
            <w:rFonts w:ascii="Courier New" w:hAnsi="Courier New" w:cs="Courier New"/>
          </w:rPr>
          <w:t>.</w:t>
        </w:r>
      </w:ins>
    </w:p>
    <w:p w14:paraId="7D7EAF7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Put up six skins and</w:t>
      </w:r>
    </w:p>
    <w:p w14:paraId="001DE46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packed outfit.</w:t>
      </w:r>
    </w:p>
    <w:p w14:paraId="15D05FF2" w14:textId="142E655B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315" w:author="Peter H Wimberger" w:date="2023-02-27T11:52:00Z">
        <w:r w:rsidRPr="00850164" w:rsidDel="0072213E">
          <w:rPr>
            <w:rFonts w:ascii="Courier New" w:hAnsi="Courier New" w:cs="Courier New"/>
          </w:rPr>
          <w:delText xml:space="preserve">Same </w:delText>
        </w:r>
      </w:del>
      <w:ins w:id="316" w:author="Peter H Wimberger" w:date="2023-02-27T11:52:00Z">
        <w:r w:rsidR="0072213E" w:rsidRPr="00850164">
          <w:rPr>
            <w:rFonts w:ascii="Courier New" w:hAnsi="Courier New" w:cs="Courier New"/>
          </w:rPr>
          <w:t>Sa</w:t>
        </w:r>
        <w:r w:rsidR="0072213E">
          <w:rPr>
            <w:rFonts w:ascii="Courier New" w:hAnsi="Courier New" w:cs="Courier New"/>
          </w:rPr>
          <w:t>w</w:t>
        </w:r>
        <w:r w:rsidR="0072213E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>second swallow (tree)</w:t>
      </w:r>
    </w:p>
    <w:p w14:paraId="75FD8B8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today.</w:t>
      </w:r>
    </w:p>
    <w:p w14:paraId="61EEC90C" w14:textId="77777777" w:rsidR="0072213E" w:rsidRDefault="0072213E" w:rsidP="00850164">
      <w:pPr>
        <w:pStyle w:val="PlainText"/>
        <w:rPr>
          <w:ins w:id="317" w:author="Peter H Wimberger" w:date="2023-02-27T11:54:00Z"/>
          <w:rFonts w:ascii="Courier New" w:hAnsi="Courier New" w:cs="Courier New"/>
        </w:rPr>
      </w:pPr>
    </w:p>
    <w:p w14:paraId="1ADF70C1" w14:textId="361515B6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2789FCEE" w14:textId="77777777" w:rsidR="0072213E" w:rsidRDefault="0072213E" w:rsidP="00850164">
      <w:pPr>
        <w:pStyle w:val="PlainText"/>
        <w:rPr>
          <w:ins w:id="318" w:author="Peter H Wimberger" w:date="2023-02-27T11:53:00Z"/>
          <w:rFonts w:ascii="Courier New" w:hAnsi="Courier New" w:cs="Courier New"/>
        </w:rPr>
      </w:pPr>
      <w:ins w:id="319" w:author="Peter H Wimberger" w:date="2023-02-27T11:53:00Z">
        <w:r>
          <w:rPr>
            <w:rFonts w:ascii="Courier New" w:hAnsi="Courier New" w:cs="Courier New"/>
          </w:rPr>
          <w:t>Saturday</w:t>
        </w:r>
      </w:ins>
    </w:p>
    <w:p w14:paraId="5A50EF0A" w14:textId="77777777" w:rsidR="0072213E" w:rsidRDefault="0072213E" w:rsidP="00850164">
      <w:pPr>
        <w:pStyle w:val="PlainText"/>
        <w:rPr>
          <w:ins w:id="320" w:author="Peter H Wimberger" w:date="2023-02-27T11:53:00Z"/>
          <w:rFonts w:ascii="Courier New" w:hAnsi="Courier New" w:cs="Courier New"/>
        </w:rPr>
      </w:pPr>
      <w:ins w:id="321" w:author="Peter H Wimberger" w:date="2023-02-27T11:53:00Z">
        <w:r>
          <w:rPr>
            <w:rFonts w:ascii="Courier New" w:hAnsi="Courier New" w:cs="Courier New"/>
          </w:rPr>
          <w:t>FIELD DIARY</w:t>
        </w:r>
      </w:ins>
    </w:p>
    <w:p w14:paraId="38B03BFC" w14:textId="77777777" w:rsidR="0072213E" w:rsidRDefault="0072213E" w:rsidP="00850164">
      <w:pPr>
        <w:pStyle w:val="PlainText"/>
        <w:rPr>
          <w:ins w:id="322" w:author="Peter H Wimberger" w:date="2023-02-27T11:53:00Z"/>
          <w:rFonts w:ascii="Courier New" w:hAnsi="Courier New" w:cs="Courier New"/>
        </w:rPr>
      </w:pPr>
      <w:ins w:id="323" w:author="Peter H Wimberger" w:date="2023-02-27T11:53:00Z">
        <w:r>
          <w:rPr>
            <w:rFonts w:ascii="Courier New" w:hAnsi="Courier New" w:cs="Courier New"/>
          </w:rPr>
          <w:t>March 11 1916</w:t>
        </w:r>
      </w:ins>
    </w:p>
    <w:p w14:paraId="6E0E5D98" w14:textId="77777777" w:rsidR="0072213E" w:rsidRDefault="0072213E" w:rsidP="00850164">
      <w:pPr>
        <w:pStyle w:val="PlainText"/>
        <w:rPr>
          <w:ins w:id="324" w:author="Peter H Wimberger" w:date="2023-02-27T11:53:00Z"/>
          <w:rFonts w:ascii="Courier New" w:hAnsi="Courier New" w:cs="Courier New"/>
        </w:rPr>
      </w:pPr>
      <w:ins w:id="325" w:author="Peter H Wimberger" w:date="2023-02-27T11:53:00Z">
        <w:r>
          <w:rPr>
            <w:rFonts w:ascii="Courier New" w:hAnsi="Courier New" w:cs="Courier New"/>
          </w:rPr>
          <w:t>Expenses:</w:t>
        </w:r>
      </w:ins>
    </w:p>
    <w:p w14:paraId="2D026795" w14:textId="77777777" w:rsidR="0072213E" w:rsidRDefault="0072213E" w:rsidP="00850164">
      <w:pPr>
        <w:pStyle w:val="PlainText"/>
        <w:rPr>
          <w:ins w:id="326" w:author="Peter H Wimberger" w:date="2023-02-27T11:53:00Z"/>
          <w:rFonts w:ascii="Courier New" w:hAnsi="Courier New" w:cs="Courier New"/>
        </w:rPr>
      </w:pPr>
      <w:ins w:id="327" w:author="Peter H Wimberger" w:date="2023-02-27T11:53:00Z">
        <w:r>
          <w:rPr>
            <w:rFonts w:ascii="Courier New" w:hAnsi="Courier New" w:cs="Courier New"/>
          </w:rPr>
          <w:t>Total</w:t>
        </w:r>
      </w:ins>
    </w:p>
    <w:p w14:paraId="7A32F56E" w14:textId="77777777" w:rsidR="0072213E" w:rsidRDefault="0072213E" w:rsidP="00850164">
      <w:pPr>
        <w:pStyle w:val="PlainText"/>
        <w:rPr>
          <w:ins w:id="328" w:author="Peter H Wimberger" w:date="2023-02-27T11:53:00Z"/>
          <w:rFonts w:ascii="Courier New" w:hAnsi="Courier New" w:cs="Courier New"/>
        </w:rPr>
      </w:pPr>
      <w:ins w:id="329" w:author="Peter H Wimberger" w:date="2023-02-27T11:53:00Z">
        <w:r>
          <w:rPr>
            <w:rFonts w:ascii="Courier New" w:hAnsi="Courier New" w:cs="Courier New"/>
          </w:rPr>
          <w:t>Diary:</w:t>
        </w:r>
      </w:ins>
    </w:p>
    <w:p w14:paraId="21E54493" w14:textId="77777777" w:rsidR="0072213E" w:rsidRDefault="0072213E" w:rsidP="00850164">
      <w:pPr>
        <w:pStyle w:val="PlainText"/>
        <w:rPr>
          <w:ins w:id="330" w:author="Peter H Wimberger" w:date="2023-02-27T11:53:00Z"/>
          <w:rFonts w:ascii="Courier New" w:hAnsi="Courier New" w:cs="Courier New"/>
        </w:rPr>
      </w:pPr>
      <w:ins w:id="331" w:author="Peter H Wimberger" w:date="2023-02-27T11:53:00Z">
        <w:r>
          <w:rPr>
            <w:rFonts w:ascii="Courier New" w:hAnsi="Courier New" w:cs="Courier New"/>
          </w:rPr>
          <w:t>Mrs. R.I. Neilson</w:t>
        </w:r>
      </w:ins>
    </w:p>
    <w:p w14:paraId="0C9F83D0" w14:textId="77777777" w:rsidR="0072213E" w:rsidRDefault="0072213E" w:rsidP="00850164">
      <w:pPr>
        <w:pStyle w:val="PlainText"/>
        <w:rPr>
          <w:ins w:id="332" w:author="Peter H Wimberger" w:date="2023-02-27T11:53:00Z"/>
          <w:rFonts w:ascii="Courier New" w:hAnsi="Courier New" w:cs="Courier New"/>
        </w:rPr>
      </w:pPr>
      <w:ins w:id="333" w:author="Peter H Wimberger" w:date="2023-02-27T11:53:00Z">
        <w:r>
          <w:rPr>
            <w:rFonts w:ascii="Courier New" w:hAnsi="Courier New" w:cs="Courier New"/>
          </w:rPr>
          <w:t>Left head of bat at 7 a.m.</w:t>
        </w:r>
      </w:ins>
    </w:p>
    <w:p w14:paraId="7B064EFB" w14:textId="77777777" w:rsidR="0072213E" w:rsidRDefault="0072213E" w:rsidP="00850164">
      <w:pPr>
        <w:pStyle w:val="PlainText"/>
        <w:rPr>
          <w:ins w:id="334" w:author="Peter H Wimberger" w:date="2023-02-27T11:54:00Z"/>
          <w:rFonts w:ascii="Courier New" w:hAnsi="Courier New" w:cs="Courier New"/>
        </w:rPr>
      </w:pPr>
      <w:ins w:id="335" w:author="Peter H Wimberger" w:date="2023-02-27T11:54:00Z">
        <w:r>
          <w:rPr>
            <w:rFonts w:ascii="Courier New" w:hAnsi="Courier New" w:cs="Courier New"/>
          </w:rPr>
          <w:t>Ar. Tillamook 10.30 a.m.</w:t>
        </w:r>
      </w:ins>
    </w:p>
    <w:p w14:paraId="0D64432F" w14:textId="77777777" w:rsidR="0072213E" w:rsidRDefault="0072213E" w:rsidP="00850164">
      <w:pPr>
        <w:pStyle w:val="PlainText"/>
        <w:rPr>
          <w:ins w:id="336" w:author="Peter H Wimberger" w:date="2023-02-27T11:54:00Z"/>
          <w:rFonts w:ascii="Courier New" w:hAnsi="Courier New" w:cs="Courier New"/>
        </w:rPr>
      </w:pPr>
      <w:ins w:id="337" w:author="Peter H Wimberger" w:date="2023-02-27T11:54:00Z">
        <w:r>
          <w:rPr>
            <w:rFonts w:ascii="Courier New" w:hAnsi="Courier New" w:cs="Courier New"/>
          </w:rPr>
          <w:lastRenderedPageBreak/>
          <w:t xml:space="preserve">Saw Rufus Hummer near </w:t>
        </w:r>
      </w:ins>
    </w:p>
    <w:p w14:paraId="6EEDB310" w14:textId="77777777" w:rsidR="0072213E" w:rsidRDefault="0072213E" w:rsidP="00850164">
      <w:pPr>
        <w:pStyle w:val="PlainText"/>
        <w:rPr>
          <w:ins w:id="338" w:author="Peter H Wimberger" w:date="2023-02-27T11:54:00Z"/>
          <w:rFonts w:ascii="Courier New" w:hAnsi="Courier New" w:cs="Courier New"/>
        </w:rPr>
      </w:pPr>
      <w:ins w:id="339" w:author="Peter H Wimberger" w:date="2023-02-27T11:54:00Z">
        <w:r>
          <w:rPr>
            <w:rFonts w:ascii="Courier New" w:hAnsi="Courier New" w:cs="Courier New"/>
          </w:rPr>
          <w:t>Tillamook River. first 1916</w:t>
        </w:r>
      </w:ins>
    </w:p>
    <w:p w14:paraId="5C191E32" w14:textId="77777777" w:rsidR="0072213E" w:rsidRDefault="0072213E" w:rsidP="00850164">
      <w:pPr>
        <w:pStyle w:val="PlainText"/>
        <w:rPr>
          <w:ins w:id="340" w:author="Peter H Wimberger" w:date="2023-02-27T11:54:00Z"/>
          <w:rFonts w:ascii="Courier New" w:hAnsi="Courier New" w:cs="Courier New"/>
        </w:rPr>
      </w:pPr>
    </w:p>
    <w:p w14:paraId="351D09FE" w14:textId="77777777" w:rsidR="0072213E" w:rsidRDefault="0072213E" w:rsidP="00850164">
      <w:pPr>
        <w:pStyle w:val="PlainText"/>
        <w:rPr>
          <w:ins w:id="341" w:author="Peter H Wimberger" w:date="2023-02-27T11:54:00Z"/>
          <w:rFonts w:ascii="Courier New" w:hAnsi="Courier New" w:cs="Courier New"/>
        </w:rPr>
      </w:pPr>
    </w:p>
    <w:p w14:paraId="32989DD9" w14:textId="77777777" w:rsidR="0072213E" w:rsidRDefault="0072213E" w:rsidP="00850164">
      <w:pPr>
        <w:pStyle w:val="PlainText"/>
        <w:rPr>
          <w:ins w:id="342" w:author="Peter H Wimberger" w:date="2023-02-27T11:55:00Z"/>
          <w:rFonts w:ascii="Courier New" w:hAnsi="Courier New" w:cs="Courier New"/>
        </w:rPr>
      </w:pPr>
      <w:ins w:id="343" w:author="Peter H Wimberger" w:date="2023-02-27T11:55:00Z">
        <w:r>
          <w:rPr>
            <w:rFonts w:ascii="Courier New" w:hAnsi="Courier New" w:cs="Courier New"/>
          </w:rPr>
          <w:t>FIELD DIARY</w:t>
        </w:r>
      </w:ins>
    </w:p>
    <w:p w14:paraId="0D66AF1E" w14:textId="77777777" w:rsidR="0072213E" w:rsidRDefault="0072213E" w:rsidP="00850164">
      <w:pPr>
        <w:pStyle w:val="PlainText"/>
        <w:rPr>
          <w:ins w:id="344" w:author="Peter H Wimberger" w:date="2023-02-27T11:55:00Z"/>
          <w:rFonts w:ascii="Courier New" w:hAnsi="Courier New" w:cs="Courier New"/>
        </w:rPr>
      </w:pPr>
      <w:ins w:id="345" w:author="Peter H Wimberger" w:date="2023-02-27T11:55:00Z">
        <w:r>
          <w:rPr>
            <w:rFonts w:ascii="Courier New" w:hAnsi="Courier New" w:cs="Courier New"/>
          </w:rPr>
          <w:t>Sunday</w:t>
        </w:r>
      </w:ins>
    </w:p>
    <w:p w14:paraId="40B24F18" w14:textId="77777777" w:rsidR="0072213E" w:rsidRDefault="0072213E" w:rsidP="00850164">
      <w:pPr>
        <w:pStyle w:val="PlainText"/>
        <w:rPr>
          <w:ins w:id="346" w:author="Peter H Wimberger" w:date="2023-02-27T11:55:00Z"/>
          <w:rFonts w:ascii="Courier New" w:hAnsi="Courier New" w:cs="Courier New"/>
        </w:rPr>
      </w:pPr>
      <w:ins w:id="347" w:author="Peter H Wimberger" w:date="2023-02-27T11:55:00Z">
        <w:r>
          <w:rPr>
            <w:rFonts w:ascii="Courier New" w:hAnsi="Courier New" w:cs="Courier New"/>
          </w:rPr>
          <w:t>March. 12 1916</w:t>
        </w:r>
      </w:ins>
    </w:p>
    <w:p w14:paraId="4F1434E3" w14:textId="77777777" w:rsidR="0072213E" w:rsidRDefault="0072213E" w:rsidP="00850164">
      <w:pPr>
        <w:pStyle w:val="PlainText"/>
        <w:rPr>
          <w:ins w:id="348" w:author="Peter H Wimberger" w:date="2023-02-27T11:55:00Z"/>
          <w:rFonts w:ascii="Courier New" w:hAnsi="Courier New" w:cs="Courier New"/>
        </w:rPr>
      </w:pPr>
      <w:ins w:id="349" w:author="Peter H Wimberger" w:date="2023-02-27T11:55:00Z">
        <w:r>
          <w:rPr>
            <w:rFonts w:ascii="Courier New" w:hAnsi="Courier New" w:cs="Courier New"/>
          </w:rPr>
          <w:t>Expenses:</w:t>
        </w:r>
      </w:ins>
    </w:p>
    <w:p w14:paraId="4C72DE19" w14:textId="77777777" w:rsidR="0072213E" w:rsidRDefault="0072213E" w:rsidP="00850164">
      <w:pPr>
        <w:pStyle w:val="PlainText"/>
        <w:rPr>
          <w:ins w:id="350" w:author="Peter H Wimberger" w:date="2023-02-27T11:55:00Z"/>
          <w:rFonts w:ascii="Courier New" w:hAnsi="Courier New" w:cs="Courier New"/>
        </w:rPr>
      </w:pPr>
      <w:ins w:id="351" w:author="Peter H Wimberger" w:date="2023-02-27T11:55:00Z">
        <w:r>
          <w:rPr>
            <w:rFonts w:ascii="Courier New" w:hAnsi="Courier New" w:cs="Courier New"/>
          </w:rPr>
          <w:t>Total</w:t>
        </w:r>
      </w:ins>
    </w:p>
    <w:p w14:paraId="25B2B363" w14:textId="77777777" w:rsidR="0072213E" w:rsidRDefault="0072213E" w:rsidP="00850164">
      <w:pPr>
        <w:pStyle w:val="PlainText"/>
        <w:rPr>
          <w:ins w:id="352" w:author="Peter H Wimberger" w:date="2023-02-27T11:55:00Z"/>
          <w:rFonts w:ascii="Courier New" w:hAnsi="Courier New" w:cs="Courier New"/>
        </w:rPr>
      </w:pPr>
      <w:ins w:id="353" w:author="Peter H Wimberger" w:date="2023-02-27T11:55:00Z">
        <w:r>
          <w:rPr>
            <w:rFonts w:ascii="Courier New" w:hAnsi="Courier New" w:cs="Courier New"/>
          </w:rPr>
          <w:t>Diary:</w:t>
        </w:r>
      </w:ins>
    </w:p>
    <w:p w14:paraId="2EDBA820" w14:textId="77777777" w:rsidR="0072213E" w:rsidRDefault="0072213E" w:rsidP="00850164">
      <w:pPr>
        <w:pStyle w:val="PlainText"/>
        <w:rPr>
          <w:ins w:id="354" w:author="Peter H Wimberger" w:date="2023-02-27T11:55:00Z"/>
          <w:rFonts w:ascii="Courier New" w:hAnsi="Courier New" w:cs="Courier New"/>
        </w:rPr>
      </w:pPr>
      <w:ins w:id="355" w:author="Peter H Wimberger" w:date="2023-02-27T11:55:00Z">
        <w:r>
          <w:rPr>
            <w:rFonts w:ascii="Courier New" w:hAnsi="Courier New" w:cs="Courier New"/>
          </w:rPr>
          <w:t>Had breakfast at C. Myers</w:t>
        </w:r>
      </w:ins>
    </w:p>
    <w:p w14:paraId="28E491AF" w14:textId="77777777" w:rsidR="0072213E" w:rsidRDefault="0072213E" w:rsidP="00850164">
      <w:pPr>
        <w:pStyle w:val="PlainText"/>
        <w:rPr>
          <w:ins w:id="356" w:author="Peter H Wimberger" w:date="2023-02-27T11:55:00Z"/>
          <w:rFonts w:ascii="Courier New" w:hAnsi="Courier New" w:cs="Courier New"/>
        </w:rPr>
      </w:pPr>
      <w:ins w:id="357" w:author="Peter H Wimberger" w:date="2023-02-27T11:55:00Z">
        <w:r>
          <w:rPr>
            <w:rFonts w:ascii="Courier New" w:hAnsi="Courier New" w:cs="Courier New"/>
          </w:rPr>
          <w:t>Left Tillamook at 10.30 am.</w:t>
        </w:r>
      </w:ins>
    </w:p>
    <w:p w14:paraId="05375B53" w14:textId="77777777" w:rsidR="0072213E" w:rsidRDefault="0072213E" w:rsidP="00850164">
      <w:pPr>
        <w:pStyle w:val="PlainText"/>
        <w:rPr>
          <w:ins w:id="358" w:author="Peter H Wimberger" w:date="2023-02-27T11:56:00Z"/>
          <w:rFonts w:ascii="Courier New" w:hAnsi="Courier New" w:cs="Courier New"/>
        </w:rPr>
      </w:pPr>
      <w:ins w:id="359" w:author="Peter H Wimberger" w:date="2023-02-27T11:56:00Z">
        <w:r>
          <w:rPr>
            <w:rFonts w:ascii="Courier New" w:hAnsi="Courier New" w:cs="Courier New"/>
          </w:rPr>
          <w:t>Ar. Portland. 5.45 p.m</w:t>
        </w:r>
      </w:ins>
    </w:p>
    <w:p w14:paraId="0943BCFC" w14:textId="77777777" w:rsidR="0072213E" w:rsidRDefault="0072213E" w:rsidP="00850164">
      <w:pPr>
        <w:pStyle w:val="PlainText"/>
        <w:rPr>
          <w:ins w:id="360" w:author="Peter H Wimberger" w:date="2023-02-27T11:56:00Z"/>
          <w:rFonts w:ascii="Courier New" w:hAnsi="Courier New" w:cs="Courier New"/>
        </w:rPr>
      </w:pPr>
    </w:p>
    <w:p w14:paraId="08F56193" w14:textId="37B72CF0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8AD067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Monday</w:t>
      </w:r>
    </w:p>
    <w:p w14:paraId="30DECB3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6E25F23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March. 13 1916</w:t>
      </w:r>
    </w:p>
    <w:p w14:paraId="40C9F28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1E6A416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6D5C82E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1117D53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at office</w:t>
      </w:r>
    </w:p>
    <w:p w14:paraId="5A5BFA2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159842B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D45630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Tues</w:t>
      </w:r>
      <w:r w:rsidRPr="00850164">
        <w:rPr>
          <w:rFonts w:ascii="Courier New" w:hAnsi="Courier New" w:cs="Courier New"/>
        </w:rPr>
        <w:t>day</w:t>
      </w:r>
    </w:p>
    <w:p w14:paraId="39F565A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164A7F0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March. 14 1916</w:t>
      </w:r>
    </w:p>
    <w:p w14:paraId="42F81FF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43EDFF5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C69C5E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20DA478D" w14:textId="4F061CED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Unpacked</w:t>
      </w:r>
      <w:del w:id="361" w:author="Peter H Wimberger" w:date="2023-02-27T11:56:00Z">
        <w:r w:rsidRPr="00850164" w:rsidDel="0072213E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 xml:space="preserve"> </w:t>
      </w:r>
      <w:del w:id="362" w:author="Peter H Wimberger" w:date="2023-02-27T11:56:00Z">
        <w:r w:rsidRPr="00850164" w:rsidDel="0072213E">
          <w:rPr>
            <w:rFonts w:ascii="Courier New" w:hAnsi="Courier New" w:cs="Courier New"/>
          </w:rPr>
          <w:delText>sp???.</w:delText>
        </w:r>
      </w:del>
      <w:ins w:id="363" w:author="Peter H Wimberger" w:date="2023-02-27T11:56:00Z">
        <w:r w:rsidR="0072213E">
          <w:rPr>
            <w:rFonts w:ascii="Courier New" w:hAnsi="Courier New" w:cs="Courier New"/>
          </w:rPr>
          <w:t>specimens.</w:t>
        </w:r>
      </w:ins>
    </w:p>
    <w:p w14:paraId="70F79FC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6B9479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CFB816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Wednesday</w:t>
      </w:r>
    </w:p>
    <w:p w14:paraId="079F622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FIELD DIARY </w:t>
      </w:r>
    </w:p>
    <w:p w14:paraId="0885F63F" w14:textId="38908272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March. 15 191</w:t>
      </w:r>
      <w:ins w:id="364" w:author="Peter H Wimberger" w:date="2023-02-27T11:57:00Z">
        <w:r w:rsidR="0072213E">
          <w:rPr>
            <w:rFonts w:ascii="Courier New" w:hAnsi="Courier New" w:cs="Courier New"/>
          </w:rPr>
          <w:t>6</w:t>
        </w:r>
      </w:ins>
    </w:p>
    <w:p w14:paraId="1644949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60047C0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2717145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3B7390B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Worked on catalog</w:t>
      </w:r>
      <w:del w:id="365" w:author="Peter H Wimberger" w:date="2023-02-27T11:57:00Z">
        <w:r w:rsidRPr="00850164" w:rsidDel="0072213E">
          <w:rPr>
            <w:rFonts w:ascii="Courier New" w:hAnsi="Courier New" w:cs="Courier New"/>
          </w:rPr>
          <w:delText>u</w:delText>
        </w:r>
      </w:del>
      <w:r w:rsidRPr="00850164">
        <w:rPr>
          <w:rFonts w:ascii="Courier New" w:hAnsi="Courier New" w:cs="Courier New"/>
        </w:rPr>
        <w:t>e</w:t>
      </w:r>
    </w:p>
    <w:p w14:paraId="5B82964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BCC735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2D72B8D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 Thursday</w:t>
      </w:r>
    </w:p>
    <w:p w14:paraId="252AB65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Mar. 16, 191</w:t>
      </w:r>
    </w:p>
    <w:p w14:paraId="72A259C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595B4B9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1E70868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Worked on catalogue</w:t>
      </w:r>
    </w:p>
    <w:p w14:paraId="5DE691C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172A4B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625767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Friday</w:t>
      </w:r>
    </w:p>
    <w:p w14:paraId="763D9A0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3449E0B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Mar. 17 1916</w:t>
      </w:r>
    </w:p>
    <w:p w14:paraId="113FC4D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566F7AE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0DCB6B2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lastRenderedPageBreak/>
        <w:t>Diary:</w:t>
      </w:r>
    </w:p>
    <w:p w14:paraId="4FDA929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At taxidermists</w:t>
      </w:r>
      <w:del w:id="366" w:author="Peter H Wimberger" w:date="2023-02-27T11:57:00Z">
        <w:r w:rsidRPr="00850164" w:rsidDel="0072213E">
          <w:rPr>
            <w:rFonts w:ascii="Courier New" w:hAnsi="Courier New" w:cs="Courier New"/>
          </w:rPr>
          <w:delText>?</w:delText>
        </w:r>
      </w:del>
    </w:p>
    <w:p w14:paraId="0F3628B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2BC3912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8A434E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1E8E2A1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Sat. Mar. 18 1916</w:t>
      </w:r>
    </w:p>
    <w:p w14:paraId="4EF128E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14BA94B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54E6DFF4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382A807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At Reed College.</w:t>
      </w:r>
    </w:p>
    <w:p w14:paraId="518E18A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353F7C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755BA4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Sun.</w:t>
      </w:r>
    </w:p>
    <w:p w14:paraId="0ED9057A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36B3C33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Mar, 19 1916</w:t>
      </w:r>
    </w:p>
    <w:p w14:paraId="2954905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2C32030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5AB81A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F98E60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Home</w:t>
      </w:r>
    </w:p>
    <w:p w14:paraId="57BCE9D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0563B48D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5D1237B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Mon.</w:t>
      </w:r>
    </w:p>
    <w:p w14:paraId="1EF09E6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0FF8D7D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Mar. 20. 1916</w:t>
      </w:r>
    </w:p>
    <w:p w14:paraId="587D1C7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52B9AE0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385680F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699D3FB7" w14:textId="694BE9CF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 xml:space="preserve">Worked on </w:t>
      </w:r>
      <w:del w:id="367" w:author="Peter H Wimberger" w:date="2023-02-27T11:58:00Z">
        <w:r w:rsidRPr="00850164" w:rsidDel="0072213E">
          <w:rPr>
            <w:rFonts w:ascii="Courier New" w:hAnsi="Courier New" w:cs="Courier New"/>
          </w:rPr>
          <w:delText xml:space="preserve">Netark </w:delText>
        </w:r>
      </w:del>
      <w:ins w:id="368" w:author="Peter H Wimberger" w:date="2023-02-27T11:58:00Z">
        <w:r w:rsidR="0072213E" w:rsidRPr="00850164">
          <w:rPr>
            <w:rFonts w:ascii="Courier New" w:hAnsi="Courier New" w:cs="Courier New"/>
          </w:rPr>
          <w:t>Netar</w:t>
        </w:r>
        <w:r w:rsidR="0072213E">
          <w:rPr>
            <w:rFonts w:ascii="Courier New" w:hAnsi="Courier New" w:cs="Courier New"/>
          </w:rPr>
          <w:t>ts</w:t>
        </w:r>
        <w:r w:rsidR="0072213E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>bird</w:t>
      </w:r>
      <w:del w:id="369" w:author="Peter H Wimberger" w:date="2023-02-27T11:58:00Z">
        <w:r w:rsidRPr="00850164" w:rsidDel="0072213E">
          <w:rPr>
            <w:rFonts w:ascii="Courier New" w:hAnsi="Courier New" w:cs="Courier New"/>
          </w:rPr>
          <w:delText>?</w:delText>
        </w:r>
      </w:del>
    </w:p>
    <w:p w14:paraId="50A2491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notes</w:t>
      </w:r>
      <w:r w:rsidRPr="00850164">
        <w:rPr>
          <w:rFonts w:ascii="Courier New" w:hAnsi="Courier New" w:cs="Courier New"/>
        </w:rPr>
        <w:t>.</w:t>
      </w:r>
    </w:p>
    <w:p w14:paraId="7CDAC9A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075E9E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69AF03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Tuesday</w:t>
      </w:r>
    </w:p>
    <w:p w14:paraId="30FF9D0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5938881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March. 21. 1916</w:t>
      </w:r>
    </w:p>
    <w:p w14:paraId="68C98CB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1727D7FE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6E95F5C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0A01B5B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Left Portland</w:t>
      </w:r>
    </w:p>
    <w:p w14:paraId="7EA52E21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at 8.15 p.m.</w:t>
      </w:r>
    </w:p>
    <w:p w14:paraId="21E7A37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E77199F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A1EB93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Wednesday</w:t>
      </w:r>
    </w:p>
    <w:p w14:paraId="17B50FC9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FIELD DIARY</w:t>
      </w:r>
    </w:p>
    <w:p w14:paraId="182B5575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Mar. 22 1916</w:t>
      </w:r>
    </w:p>
    <w:p w14:paraId="517A2F4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Expenses:</w:t>
      </w:r>
    </w:p>
    <w:p w14:paraId="5773FB4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Total</w:t>
      </w:r>
    </w:p>
    <w:p w14:paraId="177C8A46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Diary:</w:t>
      </w:r>
    </w:p>
    <w:p w14:paraId="1FD155F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Ar.</w:t>
      </w:r>
    </w:p>
    <w:p w14:paraId="3CDC3AA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Gold Hill at</w:t>
      </w:r>
    </w:p>
    <w:p w14:paraId="67C2E28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10.02 a.m.</w:t>
      </w:r>
    </w:p>
    <w:p w14:paraId="3A79F272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7356D43B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6518CCF3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Data wanted. Walker</w:t>
      </w:r>
      <w:del w:id="370" w:author="Peter H Wimberger" w:date="2023-02-27T11:59:00Z">
        <w:r w:rsidRPr="00850164" w:rsidDel="0072213E">
          <w:rPr>
            <w:rFonts w:ascii="Courier New" w:hAnsi="Courier New" w:cs="Courier New"/>
          </w:rPr>
          <w:delText>?</w:delText>
        </w:r>
      </w:del>
      <w:r w:rsidRPr="00850164">
        <w:rPr>
          <w:rFonts w:ascii="Courier New" w:hAnsi="Courier New" w:cs="Courier New"/>
        </w:rPr>
        <w:t xml:space="preserve"> skins.</w:t>
      </w:r>
    </w:p>
    <w:p w14:paraId="037B6750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30372428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E72DFEE" w14:textId="2283CA0F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del w:id="371" w:author="Peter H Wimberger" w:date="2023-02-27T11:59:00Z">
        <w:r w:rsidRPr="00850164" w:rsidDel="0072213E">
          <w:rPr>
            <w:rFonts w:ascii="Courier New" w:hAnsi="Courier New" w:cs="Courier New"/>
          </w:rPr>
          <w:delText xml:space="preserve">6am </w:delText>
        </w:r>
      </w:del>
      <w:ins w:id="372" w:author="Peter H Wimberger" w:date="2023-02-27T11:59:00Z">
        <w:r w:rsidR="0072213E">
          <w:rPr>
            <w:rFonts w:ascii="Courier New" w:hAnsi="Courier New" w:cs="Courier New"/>
          </w:rPr>
          <w:t>Corn</w:t>
        </w:r>
        <w:bookmarkStart w:id="373" w:name="_GoBack"/>
        <w:bookmarkEnd w:id="373"/>
        <w:r w:rsidR="0072213E" w:rsidRPr="00850164">
          <w:rPr>
            <w:rFonts w:ascii="Courier New" w:hAnsi="Courier New" w:cs="Courier New"/>
          </w:rPr>
          <w:t xml:space="preserve"> </w:t>
        </w:r>
      </w:ins>
      <w:r w:rsidRPr="00850164">
        <w:rPr>
          <w:rFonts w:ascii="Courier New" w:hAnsi="Courier New" w:cs="Courier New"/>
        </w:rPr>
        <w:t>meal</w:t>
      </w:r>
    </w:p>
    <w:p w14:paraId="28059FA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slicker</w:t>
      </w:r>
    </w:p>
    <w:p w14:paraId="7ACA9C9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9E70FCC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</w:p>
    <w:p w14:paraId="4055DA27" w14:textId="77777777" w:rsidR="00000000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1916</w:t>
      </w:r>
    </w:p>
    <w:p w14:paraId="389EEA3A" w14:textId="77777777" w:rsidR="00A057B2" w:rsidRPr="00850164" w:rsidRDefault="00A057B2" w:rsidP="00850164">
      <w:pPr>
        <w:pStyle w:val="PlainText"/>
        <w:rPr>
          <w:rFonts w:ascii="Courier New" w:hAnsi="Courier New" w:cs="Courier New"/>
        </w:rPr>
      </w:pPr>
      <w:r w:rsidRPr="00850164">
        <w:rPr>
          <w:rFonts w:ascii="Courier New" w:hAnsi="Courier New" w:cs="Courier New"/>
        </w:rPr>
        <w:t>Copied</w:t>
      </w:r>
    </w:p>
    <w:sectPr w:rsidR="00A057B2" w:rsidRPr="00850164" w:rsidSect="0085016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Peter H Wimberger" w:date="2023-02-27T10:52:00Z" w:initials="PHW">
    <w:p w14:paraId="236DD2D9" w14:textId="77777777" w:rsidR="00442AF4" w:rsidRDefault="00442AF4">
      <w:pPr>
        <w:pStyle w:val="CommentText"/>
      </w:pPr>
      <w:r>
        <w:rPr>
          <w:rStyle w:val="CommentReference"/>
        </w:rPr>
        <w:annotationRef/>
      </w:r>
      <w:r>
        <w:t>Peregrine Falcon ICYI</w:t>
      </w:r>
    </w:p>
  </w:comment>
  <w:comment w:id="116" w:author="Peter H Wimberger" w:date="2023-02-27T11:09:00Z" w:initials="PHW">
    <w:p w14:paraId="473E83F5" w14:textId="77777777" w:rsidR="00500916" w:rsidRDefault="00500916">
      <w:pPr>
        <w:pStyle w:val="CommentText"/>
      </w:pPr>
      <w:r>
        <w:rPr>
          <w:rStyle w:val="CommentReference"/>
        </w:rPr>
        <w:annotationRef/>
      </w:r>
      <w:r>
        <w:t xml:space="preserve">mountain quail </w:t>
      </w:r>
    </w:p>
  </w:comment>
  <w:comment w:id="120" w:author="Peter H Wimberger" w:date="2023-02-27T11:10:00Z" w:initials="PHW">
    <w:p w14:paraId="44591F87" w14:textId="77777777" w:rsidR="00500916" w:rsidRDefault="00500916">
      <w:pPr>
        <w:pStyle w:val="CommentText"/>
      </w:pPr>
      <w:r>
        <w:rPr>
          <w:rStyle w:val="CommentReference"/>
        </w:rPr>
        <w:annotationRef/>
      </w:r>
      <w:r>
        <w:t>Western Bluebird</w:t>
      </w:r>
    </w:p>
  </w:comment>
  <w:comment w:id="130" w:author="Peter H Wimberger" w:date="2023-02-27T11:12:00Z" w:initials="PHW">
    <w:p w14:paraId="2A1B497F" w14:textId="77777777" w:rsidR="00500916" w:rsidRDefault="00500916">
      <w:pPr>
        <w:pStyle w:val="CommentText"/>
      </w:pPr>
      <w:r>
        <w:rPr>
          <w:rStyle w:val="CommentReference"/>
        </w:rPr>
        <w:annotationRef/>
      </w:r>
      <w:r>
        <w:t>Bewick’s Wren</w:t>
      </w:r>
    </w:p>
  </w:comment>
  <w:comment w:id="135" w:author="Peter H Wimberger" w:date="2023-02-27T11:12:00Z" w:initials="PHW">
    <w:p w14:paraId="73DF639A" w14:textId="77777777" w:rsidR="00500916" w:rsidRDefault="00500916">
      <w:pPr>
        <w:pStyle w:val="CommentText"/>
      </w:pPr>
      <w:r>
        <w:rPr>
          <w:rStyle w:val="CommentReference"/>
        </w:rPr>
        <w:annotationRef/>
      </w:r>
      <w:r>
        <w:t>Really old genus name for Robin</w:t>
      </w:r>
    </w:p>
  </w:comment>
  <w:comment w:id="140" w:author="Peter H Wimberger" w:date="2023-02-27T11:12:00Z" w:initials="PHW">
    <w:p w14:paraId="5BFCFC4F" w14:textId="77777777" w:rsidR="00500916" w:rsidRDefault="00500916">
      <w:pPr>
        <w:pStyle w:val="CommentText"/>
      </w:pPr>
      <w:r>
        <w:rPr>
          <w:rStyle w:val="CommentReference"/>
        </w:rPr>
        <w:annotationRef/>
      </w:r>
      <w:r>
        <w:t>Pacific Wren</w:t>
      </w:r>
    </w:p>
  </w:comment>
  <w:comment w:id="148" w:author="Peter H Wimberger" w:date="2023-02-27T11:11:00Z" w:initials="PHW">
    <w:p w14:paraId="13685C29" w14:textId="77777777" w:rsidR="00500916" w:rsidRDefault="00500916">
      <w:pPr>
        <w:pStyle w:val="CommentText"/>
      </w:pPr>
      <w:r>
        <w:rPr>
          <w:rStyle w:val="CommentReference"/>
        </w:rPr>
        <w:annotationRef/>
      </w:r>
      <w:r>
        <w:t>Sideways script – that will be tough!</w:t>
      </w:r>
    </w:p>
  </w:comment>
  <w:comment w:id="153" w:author="Peter H Wimberger" w:date="2023-02-27T11:13:00Z" w:initials="PHW">
    <w:p w14:paraId="25A4553B" w14:textId="77777777" w:rsidR="00500916" w:rsidRDefault="00500916">
      <w:pPr>
        <w:pStyle w:val="CommentText"/>
      </w:pPr>
      <w:r>
        <w:rPr>
          <w:rStyle w:val="CommentReference"/>
        </w:rPr>
        <w:annotationRef/>
      </w:r>
      <w:r>
        <w:t>used for skinning birds and mammals</w:t>
      </w:r>
    </w:p>
  </w:comment>
  <w:comment w:id="168" w:author="Peter H Wimberger" w:date="2023-02-27T11:17:00Z" w:initials="PHW">
    <w:p w14:paraId="2C668516" w14:textId="77777777" w:rsidR="00500916" w:rsidRDefault="00500916">
      <w:pPr>
        <w:pStyle w:val="CommentText"/>
      </w:pPr>
      <w:r>
        <w:rPr>
          <w:rStyle w:val="CommentReference"/>
        </w:rPr>
        <w:annotationRef/>
      </w:r>
      <w:r>
        <w:t>a shrew mole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6DD2D9" w15:done="0"/>
  <w15:commentEx w15:paraId="473E83F5" w15:done="0"/>
  <w15:commentEx w15:paraId="44591F87" w15:done="0"/>
  <w15:commentEx w15:paraId="2A1B497F" w15:done="0"/>
  <w15:commentEx w15:paraId="73DF639A" w15:done="0"/>
  <w15:commentEx w15:paraId="5BFCFC4F" w15:done="0"/>
  <w15:commentEx w15:paraId="13685C29" w15:done="0"/>
  <w15:commentEx w15:paraId="25A4553B" w15:done="0"/>
  <w15:commentEx w15:paraId="2C6685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ter H Wimberger">
    <w15:presenceInfo w15:providerId="AD" w15:userId="S-1-5-21-113936554-849131609-2399885837-116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269"/>
    <w:rsid w:val="00273B9F"/>
    <w:rsid w:val="00316D4B"/>
    <w:rsid w:val="00442AF4"/>
    <w:rsid w:val="00500916"/>
    <w:rsid w:val="0072213E"/>
    <w:rsid w:val="00850164"/>
    <w:rsid w:val="00920269"/>
    <w:rsid w:val="00A057B2"/>
    <w:rsid w:val="00AF3A43"/>
    <w:rsid w:val="00B84944"/>
    <w:rsid w:val="00DA209E"/>
    <w:rsid w:val="00EA258B"/>
    <w:rsid w:val="00F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A35A"/>
  <w15:chartTrackingRefBased/>
  <w15:docId w15:val="{B10C7BF9-CF6C-4168-A904-A4D0B6E5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01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164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42A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A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A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A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A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 Wimberger</dc:creator>
  <cp:keywords/>
  <dc:description/>
  <cp:lastModifiedBy>Peter H Wimberger</cp:lastModifiedBy>
  <cp:revision>4</cp:revision>
  <dcterms:created xsi:type="dcterms:W3CDTF">2023-02-27T19:38:00Z</dcterms:created>
  <dcterms:modified xsi:type="dcterms:W3CDTF">2023-02-27T20:00:00Z</dcterms:modified>
</cp:coreProperties>
</file>